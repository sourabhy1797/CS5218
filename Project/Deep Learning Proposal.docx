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64FB" w14:textId="434948F4" w:rsidR="00CE2C58" w:rsidRPr="007D36E5" w:rsidRDefault="3FAC0189" w:rsidP="00C3684F">
      <w:pPr>
        <w:jc w:val="center"/>
        <w:rPr>
          <w:rFonts w:ascii="Times New Roman" w:eastAsia="Calibri Light" w:hAnsi="Times New Roman" w:cs="Times New Roman"/>
          <w:color w:val="4472C4" w:themeColor="accent1"/>
          <w:sz w:val="24"/>
          <w:szCs w:val="24"/>
        </w:rPr>
      </w:pPr>
      <w:r w:rsidRPr="007D36E5">
        <w:rPr>
          <w:rFonts w:ascii="Times New Roman" w:eastAsia="Calibri Light" w:hAnsi="Times New Roman" w:cs="Times New Roman"/>
          <w:b/>
          <w:bCs/>
          <w:color w:val="4472C4" w:themeColor="accent1"/>
          <w:sz w:val="24"/>
          <w:szCs w:val="24"/>
        </w:rPr>
        <w:t xml:space="preserve">Project </w:t>
      </w:r>
      <w:r w:rsidR="00033101" w:rsidRPr="007D36E5">
        <w:rPr>
          <w:rFonts w:ascii="Times New Roman" w:eastAsia="Calibri Light" w:hAnsi="Times New Roman" w:cs="Times New Roman"/>
          <w:b/>
          <w:bCs/>
          <w:color w:val="4472C4" w:themeColor="accent1"/>
          <w:sz w:val="24"/>
          <w:szCs w:val="24"/>
        </w:rPr>
        <w:t>Proposal:</w:t>
      </w:r>
      <w:r w:rsidRPr="007D36E5">
        <w:rPr>
          <w:rFonts w:ascii="Times New Roman" w:eastAsia="Calibri Light" w:hAnsi="Times New Roman" w:cs="Times New Roman"/>
          <w:b/>
          <w:bCs/>
          <w:color w:val="4472C4" w:themeColor="accent1"/>
          <w:sz w:val="24"/>
          <w:szCs w:val="24"/>
        </w:rPr>
        <w:t xml:space="preserve"> </w:t>
      </w:r>
      <w:r w:rsidR="00C3684F">
        <w:rPr>
          <w:rFonts w:ascii="Times New Roman" w:eastAsia="Calibri Light" w:hAnsi="Times New Roman" w:cs="Times New Roman"/>
          <w:color w:val="4472C4" w:themeColor="accent1"/>
          <w:sz w:val="24"/>
          <w:szCs w:val="24"/>
        </w:rPr>
        <w:t>Deep Learning Based Model for Predictive Analysis of School Admissions</w:t>
      </w:r>
    </w:p>
    <w:p w14:paraId="7585A7B0" w14:textId="212DE96C" w:rsidR="3FAC0189" w:rsidRPr="007D36E5" w:rsidRDefault="3FAC0189" w:rsidP="00C3684F">
      <w:pPr>
        <w:jc w:val="center"/>
        <w:rPr>
          <w:rFonts w:ascii="Times New Roman" w:hAnsi="Times New Roman" w:cs="Times New Roman"/>
          <w:color w:val="4472C4" w:themeColor="accent1"/>
          <w:sz w:val="24"/>
          <w:szCs w:val="24"/>
        </w:rPr>
      </w:pPr>
      <w:r w:rsidRPr="007D36E5">
        <w:rPr>
          <w:rFonts w:ascii="Times New Roman" w:eastAsia="Calibri" w:hAnsi="Times New Roman" w:cs="Times New Roman"/>
          <w:b/>
          <w:bCs/>
          <w:color w:val="4472C4" w:themeColor="accent1"/>
          <w:sz w:val="24"/>
          <w:szCs w:val="24"/>
        </w:rPr>
        <w:t>Course:</w:t>
      </w:r>
      <w:r w:rsidRPr="007D36E5">
        <w:rPr>
          <w:rFonts w:ascii="Times New Roman" w:eastAsia="Calibri" w:hAnsi="Times New Roman" w:cs="Times New Roman"/>
          <w:color w:val="4472C4" w:themeColor="accent1"/>
          <w:sz w:val="24"/>
          <w:szCs w:val="24"/>
        </w:rPr>
        <w:t xml:space="preserve"> CSCE 52</w:t>
      </w:r>
      <w:r w:rsidR="00542BF8" w:rsidRPr="007D36E5">
        <w:rPr>
          <w:rFonts w:ascii="Times New Roman" w:eastAsia="Calibri" w:hAnsi="Times New Roman" w:cs="Times New Roman"/>
          <w:color w:val="4472C4" w:themeColor="accent1"/>
          <w:sz w:val="24"/>
          <w:szCs w:val="24"/>
        </w:rPr>
        <w:t>18</w:t>
      </w:r>
    </w:p>
    <w:p w14:paraId="3CB95E2A" w14:textId="10F270D8" w:rsidR="3FAC0189" w:rsidRPr="007D36E5" w:rsidRDefault="3FAC0189" w:rsidP="00583A5B">
      <w:pPr>
        <w:pStyle w:val="Heading1"/>
        <w:jc w:val="both"/>
        <w:rPr>
          <w:rFonts w:ascii="Times New Roman" w:hAnsi="Times New Roman" w:cs="Times New Roman"/>
          <w:b/>
          <w:bCs/>
          <w:color w:val="4472C4" w:themeColor="accent1"/>
          <w:sz w:val="24"/>
          <w:szCs w:val="24"/>
        </w:rPr>
      </w:pPr>
      <w:r w:rsidRPr="007D36E5">
        <w:rPr>
          <w:rFonts w:ascii="Times New Roman" w:hAnsi="Times New Roman" w:cs="Times New Roman"/>
          <w:b/>
          <w:bCs/>
          <w:color w:val="4472C4" w:themeColor="accent1"/>
          <w:sz w:val="24"/>
          <w:szCs w:val="24"/>
        </w:rPr>
        <w:t>Members:</w:t>
      </w:r>
    </w:p>
    <w:p w14:paraId="03409CC6" w14:textId="703202E5" w:rsidR="3FAC0189" w:rsidRPr="007D36E5" w:rsidRDefault="00542BF8" w:rsidP="00583A5B">
      <w:pPr>
        <w:pStyle w:val="ListParagraph"/>
        <w:numPr>
          <w:ilvl w:val="0"/>
          <w:numId w:val="2"/>
        </w:numPr>
        <w:jc w:val="both"/>
        <w:rPr>
          <w:rFonts w:ascii="Times New Roman" w:eastAsiaTheme="minorEastAsia"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Pooja Goyal</w:t>
      </w:r>
    </w:p>
    <w:p w14:paraId="0A14CF90" w14:textId="70F3B782" w:rsidR="3FAC0189" w:rsidRPr="007D36E5" w:rsidRDefault="3FAC0189" w:rsidP="00583A5B">
      <w:pPr>
        <w:pStyle w:val="ListParagraph"/>
        <w:numPr>
          <w:ilvl w:val="0"/>
          <w:numId w:val="2"/>
        </w:numPr>
        <w:jc w:val="both"/>
        <w:rPr>
          <w:rFonts w:ascii="Times New Roman" w:eastAsiaTheme="minorEastAsia"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Roshan Sah</w:t>
      </w:r>
    </w:p>
    <w:p w14:paraId="4CBF63F0" w14:textId="49A5EC26" w:rsidR="3FAC0189" w:rsidRPr="007D36E5" w:rsidRDefault="3FAC0189" w:rsidP="00583A5B">
      <w:pPr>
        <w:pStyle w:val="ListParagraph"/>
        <w:numPr>
          <w:ilvl w:val="0"/>
          <w:numId w:val="2"/>
        </w:numPr>
        <w:jc w:val="both"/>
        <w:rPr>
          <w:rFonts w:ascii="Times New Roman" w:eastAsiaTheme="minorEastAsia"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Sourabh Yadav</w:t>
      </w:r>
    </w:p>
    <w:p w14:paraId="00B29304" w14:textId="77777777" w:rsidR="00033101" w:rsidRPr="007D36E5" w:rsidRDefault="008D43BF" w:rsidP="00583A5B">
      <w:pPr>
        <w:pStyle w:val="ListParagraph"/>
        <w:numPr>
          <w:ilvl w:val="0"/>
          <w:numId w:val="2"/>
        </w:numPr>
        <w:spacing w:after="0" w:line="240" w:lineRule="auto"/>
        <w:jc w:val="both"/>
        <w:rPr>
          <w:rFonts w:ascii="Times New Roman" w:eastAsia="Times New Roman" w:hAnsi="Times New Roman" w:cs="Times New Roman"/>
          <w:color w:val="4472C4" w:themeColor="accent1"/>
          <w:sz w:val="24"/>
          <w:szCs w:val="24"/>
        </w:rPr>
      </w:pPr>
      <w:hyperlink r:id="rId5" w:history="1">
        <w:r w:rsidR="00033101" w:rsidRPr="007D36E5">
          <w:rPr>
            <w:rFonts w:ascii="Times New Roman" w:eastAsia="Times New Roman" w:hAnsi="Times New Roman" w:cs="Times New Roman"/>
            <w:color w:val="4472C4" w:themeColor="accent1"/>
            <w:sz w:val="24"/>
            <w:szCs w:val="24"/>
          </w:rPr>
          <w:t>Sanjib Paudel</w:t>
        </w:r>
      </w:hyperlink>
    </w:p>
    <w:p w14:paraId="40615C9E" w14:textId="2781AFEA" w:rsidR="3FAC0189" w:rsidRPr="007D36E5" w:rsidRDefault="3FAC0189" w:rsidP="00583A5B">
      <w:pPr>
        <w:pStyle w:val="Heading1"/>
        <w:jc w:val="both"/>
        <w:rPr>
          <w:rFonts w:ascii="Times New Roman" w:eastAsia="Calibri Light" w:hAnsi="Times New Roman" w:cs="Times New Roman"/>
          <w:b/>
          <w:bCs/>
          <w:color w:val="4472C4" w:themeColor="accent1"/>
          <w:sz w:val="24"/>
          <w:szCs w:val="24"/>
        </w:rPr>
      </w:pPr>
      <w:r w:rsidRPr="007D36E5">
        <w:rPr>
          <w:rFonts w:ascii="Times New Roman" w:eastAsia="Calibri Light" w:hAnsi="Times New Roman" w:cs="Times New Roman"/>
          <w:b/>
          <w:bCs/>
          <w:color w:val="4472C4" w:themeColor="accent1"/>
          <w:sz w:val="24"/>
          <w:szCs w:val="24"/>
        </w:rPr>
        <w:t>Abstract</w:t>
      </w:r>
    </w:p>
    <w:p w14:paraId="5570A371" w14:textId="6BC09727" w:rsidR="00896583" w:rsidRPr="007D36E5" w:rsidRDefault="002723CB" w:rsidP="00583A5B">
      <w:pPr>
        <w:jc w:val="both"/>
        <w:rPr>
          <w:rFonts w:ascii="Times New Roman" w:eastAsia="Times New Roman"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Student</w:t>
      </w:r>
      <w:r w:rsidR="3FAC0189" w:rsidRPr="007D36E5">
        <w:rPr>
          <w:rFonts w:ascii="Times New Roman" w:eastAsia="Calibri" w:hAnsi="Times New Roman" w:cs="Times New Roman"/>
          <w:color w:val="4472C4" w:themeColor="accent1"/>
          <w:sz w:val="24"/>
          <w:szCs w:val="24"/>
        </w:rPr>
        <w:t xml:space="preserve"> </w:t>
      </w:r>
      <w:r w:rsidRPr="007D36E5">
        <w:rPr>
          <w:rFonts w:ascii="Times New Roman" w:eastAsia="Calibri" w:hAnsi="Times New Roman" w:cs="Times New Roman"/>
          <w:color w:val="4472C4" w:themeColor="accent1"/>
          <w:sz w:val="24"/>
          <w:szCs w:val="24"/>
        </w:rPr>
        <w:t>educational score</w:t>
      </w:r>
      <w:r w:rsidR="00033101" w:rsidRPr="007D36E5">
        <w:rPr>
          <w:rFonts w:ascii="Times New Roman" w:eastAsia="Calibri" w:hAnsi="Times New Roman" w:cs="Times New Roman"/>
          <w:color w:val="4472C4" w:themeColor="accent1"/>
          <w:sz w:val="24"/>
          <w:szCs w:val="24"/>
        </w:rPr>
        <w:t xml:space="preserve"> records</w:t>
      </w:r>
      <w:r w:rsidR="00896583" w:rsidRPr="007D36E5">
        <w:rPr>
          <w:rFonts w:ascii="Times New Roman" w:eastAsia="Calibri" w:hAnsi="Times New Roman" w:cs="Times New Roman"/>
          <w:color w:val="4472C4" w:themeColor="accent1"/>
          <w:sz w:val="24"/>
          <w:szCs w:val="24"/>
        </w:rPr>
        <w:t xml:space="preserve"> consist of valuable information to help make fast and effective </w:t>
      </w:r>
      <w:r w:rsidRPr="007D36E5">
        <w:rPr>
          <w:rFonts w:ascii="Times New Roman" w:eastAsia="Calibri" w:hAnsi="Times New Roman" w:cs="Times New Roman"/>
          <w:color w:val="4472C4" w:themeColor="accent1"/>
          <w:sz w:val="24"/>
          <w:szCs w:val="24"/>
        </w:rPr>
        <w:t>admission</w:t>
      </w:r>
      <w:r w:rsidR="00896583" w:rsidRPr="007D36E5">
        <w:rPr>
          <w:rFonts w:ascii="Times New Roman" w:eastAsia="Calibri" w:hAnsi="Times New Roman" w:cs="Times New Roman"/>
          <w:color w:val="4472C4" w:themeColor="accent1"/>
          <w:sz w:val="24"/>
          <w:szCs w:val="24"/>
        </w:rPr>
        <w:t xml:space="preserve"> decisions</w:t>
      </w:r>
      <w:r w:rsidR="3FAC0189" w:rsidRPr="007D36E5">
        <w:rPr>
          <w:rFonts w:ascii="Times New Roman" w:eastAsia="Calibri" w:hAnsi="Times New Roman" w:cs="Times New Roman"/>
          <w:color w:val="4472C4" w:themeColor="accent1"/>
          <w:sz w:val="24"/>
          <w:szCs w:val="24"/>
        </w:rPr>
        <w:t>.</w:t>
      </w:r>
      <w:r w:rsidR="00DB052A" w:rsidRPr="007D36E5">
        <w:rPr>
          <w:rFonts w:ascii="Times New Roman" w:eastAsia="Calibri" w:hAnsi="Times New Roman" w:cs="Times New Roman"/>
          <w:color w:val="4472C4" w:themeColor="accent1"/>
          <w:sz w:val="24"/>
          <w:szCs w:val="24"/>
        </w:rPr>
        <w:t xml:space="preserve"> Every year making admission decision by going through single application to get score an input in the system manually </w:t>
      </w:r>
      <w:r w:rsidR="00583A5B" w:rsidRPr="007D36E5">
        <w:rPr>
          <w:rFonts w:ascii="Times New Roman" w:eastAsia="Calibri" w:hAnsi="Times New Roman" w:cs="Times New Roman"/>
          <w:color w:val="4472C4" w:themeColor="accent1"/>
          <w:sz w:val="24"/>
          <w:szCs w:val="24"/>
        </w:rPr>
        <w:t xml:space="preserve">and going through statement of purposes and letter of recommendations </w:t>
      </w:r>
      <w:r w:rsidR="00DB052A" w:rsidRPr="007D36E5">
        <w:rPr>
          <w:rFonts w:ascii="Times New Roman" w:eastAsia="Calibri" w:hAnsi="Times New Roman" w:cs="Times New Roman"/>
          <w:color w:val="4472C4" w:themeColor="accent1"/>
          <w:sz w:val="24"/>
          <w:szCs w:val="24"/>
        </w:rPr>
        <w:t xml:space="preserve">makes it really time consuming and tedious for the administrative staff that delays the </w:t>
      </w:r>
      <w:r w:rsidR="00AA699B" w:rsidRPr="007D36E5">
        <w:rPr>
          <w:rFonts w:ascii="Times New Roman" w:eastAsia="Calibri" w:hAnsi="Times New Roman" w:cs="Times New Roman"/>
          <w:color w:val="4472C4" w:themeColor="accent1"/>
          <w:sz w:val="24"/>
          <w:szCs w:val="24"/>
        </w:rPr>
        <w:t>decision-making</w:t>
      </w:r>
      <w:r w:rsidR="00DB052A" w:rsidRPr="007D36E5">
        <w:rPr>
          <w:rFonts w:ascii="Times New Roman" w:eastAsia="Calibri" w:hAnsi="Times New Roman" w:cs="Times New Roman"/>
          <w:color w:val="4472C4" w:themeColor="accent1"/>
          <w:sz w:val="24"/>
          <w:szCs w:val="24"/>
        </w:rPr>
        <w:t xml:space="preserve"> pr</w:t>
      </w:r>
      <w:r w:rsidR="00AA699B" w:rsidRPr="007D36E5">
        <w:rPr>
          <w:rFonts w:ascii="Times New Roman" w:eastAsia="Calibri" w:hAnsi="Times New Roman" w:cs="Times New Roman"/>
          <w:color w:val="4472C4" w:themeColor="accent1"/>
          <w:sz w:val="24"/>
          <w:szCs w:val="24"/>
        </w:rPr>
        <w:t xml:space="preserve">ocess. </w:t>
      </w:r>
      <w:r w:rsidR="00122191">
        <w:rPr>
          <w:rFonts w:ascii="Times New Roman" w:eastAsia="Calibri" w:hAnsi="Times New Roman" w:cs="Times New Roman"/>
          <w:color w:val="4472C4" w:themeColor="accent1"/>
          <w:sz w:val="24"/>
          <w:szCs w:val="24"/>
        </w:rPr>
        <w:t xml:space="preserve">In the era of digitalization, these problems can be solved by employing machine learning based models. </w:t>
      </w:r>
      <w:r w:rsidR="00AA699B" w:rsidRPr="007D36E5">
        <w:rPr>
          <w:rFonts w:ascii="Times New Roman" w:eastAsia="Calibri" w:hAnsi="Times New Roman" w:cs="Times New Roman"/>
          <w:color w:val="4472C4" w:themeColor="accent1"/>
          <w:sz w:val="24"/>
          <w:szCs w:val="24"/>
        </w:rPr>
        <w:t>O</w:t>
      </w:r>
      <w:r w:rsidR="3FAC0189" w:rsidRPr="007D36E5">
        <w:rPr>
          <w:rFonts w:ascii="Times New Roman" w:eastAsia="Calibri" w:hAnsi="Times New Roman" w:cs="Times New Roman"/>
          <w:color w:val="4472C4" w:themeColor="accent1"/>
          <w:sz w:val="24"/>
          <w:szCs w:val="24"/>
        </w:rPr>
        <w:t>ur role comes in here</w:t>
      </w:r>
      <w:r w:rsidR="00AA699B" w:rsidRPr="007D36E5">
        <w:rPr>
          <w:rFonts w:ascii="Times New Roman" w:eastAsia="Calibri" w:hAnsi="Times New Roman" w:cs="Times New Roman"/>
          <w:color w:val="4472C4" w:themeColor="accent1"/>
          <w:sz w:val="24"/>
          <w:szCs w:val="24"/>
        </w:rPr>
        <w:t xml:space="preserve">, we are proposing </w:t>
      </w:r>
      <w:r w:rsidR="00C3684F">
        <w:rPr>
          <w:rFonts w:ascii="Times New Roman" w:eastAsia="Calibri" w:hAnsi="Times New Roman" w:cs="Times New Roman"/>
          <w:color w:val="4472C4" w:themeColor="accent1"/>
          <w:sz w:val="24"/>
          <w:szCs w:val="24"/>
        </w:rPr>
        <w:t xml:space="preserve">Deep Learning based model for predictive </w:t>
      </w:r>
      <w:r w:rsidR="009A3051">
        <w:rPr>
          <w:rFonts w:ascii="Times New Roman" w:eastAsia="Calibri" w:hAnsi="Times New Roman" w:cs="Times New Roman"/>
          <w:color w:val="4472C4" w:themeColor="accent1"/>
          <w:sz w:val="24"/>
          <w:szCs w:val="24"/>
        </w:rPr>
        <w:t>analysis of student profile for admissions decisions</w:t>
      </w:r>
      <w:r w:rsidR="00AA699B" w:rsidRPr="007D36E5">
        <w:rPr>
          <w:rFonts w:ascii="Times New Roman" w:eastAsia="Calibri" w:hAnsi="Times New Roman" w:cs="Times New Roman"/>
          <w:color w:val="4472C4" w:themeColor="accent1"/>
          <w:sz w:val="24"/>
          <w:szCs w:val="24"/>
        </w:rPr>
        <w:t xml:space="preserve"> to help deal with scores data efficiently and fast.</w:t>
      </w:r>
    </w:p>
    <w:p w14:paraId="4463158B" w14:textId="582AED38" w:rsidR="00583A5B" w:rsidRPr="007D36E5" w:rsidRDefault="3FAC0189" w:rsidP="00CE4B3C">
      <w:pPr>
        <w:pStyle w:val="Heading1"/>
        <w:jc w:val="both"/>
        <w:rPr>
          <w:rFonts w:ascii="Times New Roman" w:eastAsia="Calibri Light" w:hAnsi="Times New Roman" w:cs="Times New Roman"/>
          <w:b/>
          <w:bCs/>
          <w:color w:val="4472C4" w:themeColor="accent1"/>
          <w:sz w:val="24"/>
          <w:szCs w:val="24"/>
        </w:rPr>
      </w:pPr>
      <w:r w:rsidRPr="007D36E5">
        <w:rPr>
          <w:rFonts w:ascii="Times New Roman" w:eastAsia="Calibri Light" w:hAnsi="Times New Roman" w:cs="Times New Roman"/>
          <w:b/>
          <w:bCs/>
          <w:color w:val="4472C4" w:themeColor="accent1"/>
          <w:sz w:val="24"/>
          <w:szCs w:val="24"/>
        </w:rPr>
        <w:t>Problem Statement:</w:t>
      </w:r>
    </w:p>
    <w:p w14:paraId="15E784E1" w14:textId="6D00B35A" w:rsidR="00EE23A3" w:rsidRDefault="00583A5B" w:rsidP="00583A5B">
      <w:pPr>
        <w:spacing w:line="257" w:lineRule="auto"/>
        <w:jc w:val="both"/>
        <w:rPr>
          <w:rFonts w:ascii="Times New Roman" w:eastAsia="Times New Roman" w:hAnsi="Times New Roman" w:cs="Times New Roman"/>
          <w:color w:val="4472C4" w:themeColor="accent1"/>
          <w:sz w:val="24"/>
          <w:szCs w:val="24"/>
          <w:shd w:val="clear" w:color="auto" w:fill="FFFFFF"/>
        </w:rPr>
      </w:pPr>
      <w:r w:rsidRPr="007D36E5">
        <w:rPr>
          <w:rFonts w:ascii="Times New Roman" w:eastAsia="Calibri" w:hAnsi="Times New Roman" w:cs="Times New Roman"/>
          <w:color w:val="4472C4" w:themeColor="accent1"/>
          <w:sz w:val="24"/>
          <w:szCs w:val="24"/>
        </w:rPr>
        <w:t>Graduate applications to grad</w:t>
      </w:r>
      <w:r w:rsidR="00E20F1A">
        <w:rPr>
          <w:rFonts w:ascii="Times New Roman" w:eastAsia="Calibri" w:hAnsi="Times New Roman" w:cs="Times New Roman"/>
          <w:color w:val="4472C4" w:themeColor="accent1"/>
          <w:sz w:val="24"/>
          <w:szCs w:val="24"/>
        </w:rPr>
        <w:t>uate</w:t>
      </w:r>
      <w:r w:rsidRPr="007D36E5">
        <w:rPr>
          <w:rFonts w:ascii="Times New Roman" w:eastAsia="Calibri" w:hAnsi="Times New Roman" w:cs="Times New Roman"/>
          <w:color w:val="4472C4" w:themeColor="accent1"/>
          <w:sz w:val="24"/>
          <w:szCs w:val="24"/>
        </w:rPr>
        <w:t xml:space="preserve"> schools have risen significantly due to competitive job market,</w:t>
      </w:r>
      <w:r w:rsidR="3FAC0189" w:rsidRPr="007D36E5">
        <w:rPr>
          <w:rFonts w:ascii="Times New Roman" w:eastAsia="Calibri" w:hAnsi="Times New Roman" w:cs="Times New Roman"/>
          <w:color w:val="4472C4" w:themeColor="accent1"/>
          <w:sz w:val="24"/>
          <w:szCs w:val="24"/>
        </w:rPr>
        <w:t xml:space="preserve"> </w:t>
      </w:r>
      <w:r w:rsidR="00E20F1A">
        <w:rPr>
          <w:rFonts w:ascii="Times New Roman" w:eastAsia="Calibri" w:hAnsi="Times New Roman" w:cs="Times New Roman"/>
          <w:color w:val="4472C4" w:themeColor="accent1"/>
          <w:sz w:val="24"/>
          <w:szCs w:val="24"/>
        </w:rPr>
        <w:t>and students applying for admission,</w:t>
      </w:r>
      <w:r w:rsidR="3FAC0189" w:rsidRPr="007D36E5">
        <w:rPr>
          <w:rFonts w:ascii="Times New Roman" w:eastAsia="Calibri" w:hAnsi="Times New Roman" w:cs="Times New Roman"/>
          <w:color w:val="4472C4" w:themeColor="accent1"/>
          <w:sz w:val="24"/>
          <w:szCs w:val="24"/>
        </w:rPr>
        <w:t xml:space="preserve"> often face the issue of </w:t>
      </w:r>
      <w:r w:rsidRPr="007D36E5">
        <w:rPr>
          <w:rFonts w:ascii="Times New Roman" w:eastAsia="Calibri" w:hAnsi="Times New Roman" w:cs="Times New Roman"/>
          <w:color w:val="4472C4" w:themeColor="accent1"/>
          <w:sz w:val="24"/>
          <w:szCs w:val="24"/>
        </w:rPr>
        <w:t>long processing times and delay in decision making processes</w:t>
      </w:r>
      <w:r w:rsidR="3FAC0189" w:rsidRPr="007D36E5">
        <w:rPr>
          <w:rFonts w:ascii="Times New Roman" w:eastAsia="Calibri" w:hAnsi="Times New Roman" w:cs="Times New Roman"/>
          <w:color w:val="4472C4" w:themeColor="accent1"/>
          <w:sz w:val="24"/>
          <w:szCs w:val="24"/>
        </w:rPr>
        <w:t xml:space="preserve">. </w:t>
      </w:r>
      <w:r w:rsidRPr="007D36E5">
        <w:rPr>
          <w:rFonts w:ascii="Times New Roman" w:eastAsia="Calibri" w:hAnsi="Times New Roman" w:cs="Times New Roman"/>
          <w:color w:val="4472C4" w:themeColor="accent1"/>
          <w:sz w:val="24"/>
          <w:szCs w:val="24"/>
        </w:rPr>
        <w:t>Admi</w:t>
      </w:r>
      <w:r w:rsidR="00CE4B3C" w:rsidRPr="007D36E5">
        <w:rPr>
          <w:rFonts w:ascii="Times New Roman" w:eastAsia="Calibri" w:hAnsi="Times New Roman" w:cs="Times New Roman"/>
          <w:color w:val="4472C4" w:themeColor="accent1"/>
          <w:sz w:val="24"/>
          <w:szCs w:val="24"/>
        </w:rPr>
        <w:t>ssion committee members of the universities must</w:t>
      </w:r>
      <w:r w:rsidR="3FAC0189" w:rsidRPr="007D36E5">
        <w:rPr>
          <w:rFonts w:ascii="Times New Roman" w:eastAsia="Calibri" w:hAnsi="Times New Roman" w:cs="Times New Roman"/>
          <w:color w:val="4472C4" w:themeColor="accent1"/>
          <w:sz w:val="24"/>
          <w:szCs w:val="24"/>
        </w:rPr>
        <w:t xml:space="preserve"> </w:t>
      </w:r>
      <w:r w:rsidR="00CE4B3C" w:rsidRPr="007D36E5">
        <w:rPr>
          <w:rFonts w:ascii="Times New Roman" w:eastAsia="Calibri" w:hAnsi="Times New Roman" w:cs="Times New Roman"/>
          <w:color w:val="4472C4" w:themeColor="accent1"/>
          <w:sz w:val="24"/>
          <w:szCs w:val="24"/>
        </w:rPr>
        <w:t xml:space="preserve">have to </w:t>
      </w:r>
      <w:r w:rsidR="3FAC0189" w:rsidRPr="007D36E5">
        <w:rPr>
          <w:rFonts w:ascii="Times New Roman" w:eastAsia="Calibri" w:hAnsi="Times New Roman" w:cs="Times New Roman"/>
          <w:color w:val="4472C4" w:themeColor="accent1"/>
          <w:sz w:val="24"/>
          <w:szCs w:val="24"/>
        </w:rPr>
        <w:t xml:space="preserve">deal with thousands of </w:t>
      </w:r>
      <w:r w:rsidR="00CE4B3C" w:rsidRPr="007D36E5">
        <w:rPr>
          <w:rFonts w:ascii="Times New Roman" w:eastAsia="Calibri" w:hAnsi="Times New Roman" w:cs="Times New Roman"/>
          <w:color w:val="4472C4" w:themeColor="accent1"/>
          <w:sz w:val="24"/>
          <w:szCs w:val="24"/>
        </w:rPr>
        <w:t>applications</w:t>
      </w:r>
      <w:r w:rsidR="3FAC0189" w:rsidRPr="007D36E5">
        <w:rPr>
          <w:rFonts w:ascii="Times New Roman" w:eastAsia="Calibri" w:hAnsi="Times New Roman" w:cs="Times New Roman"/>
          <w:color w:val="4472C4" w:themeColor="accent1"/>
          <w:sz w:val="24"/>
          <w:szCs w:val="24"/>
        </w:rPr>
        <w:t xml:space="preserve"> </w:t>
      </w:r>
      <w:r w:rsidR="00CE4B3C" w:rsidRPr="007D36E5">
        <w:rPr>
          <w:rFonts w:ascii="Times New Roman" w:eastAsia="Calibri" w:hAnsi="Times New Roman" w:cs="Times New Roman"/>
          <w:color w:val="4472C4" w:themeColor="accent1"/>
          <w:sz w:val="24"/>
          <w:szCs w:val="24"/>
        </w:rPr>
        <w:t>per admission cycle and respond to each application</w:t>
      </w:r>
      <w:r w:rsidR="3FAC0189" w:rsidRPr="007D36E5">
        <w:rPr>
          <w:rFonts w:ascii="Times New Roman" w:eastAsia="Calibri" w:hAnsi="Times New Roman" w:cs="Times New Roman"/>
          <w:color w:val="4472C4" w:themeColor="accent1"/>
          <w:sz w:val="24"/>
          <w:szCs w:val="24"/>
        </w:rPr>
        <w:t xml:space="preserve">. </w:t>
      </w:r>
      <w:r w:rsidR="00CE4B3C" w:rsidRPr="00583A5B">
        <w:rPr>
          <w:rFonts w:ascii="Times New Roman" w:eastAsia="Times New Roman" w:hAnsi="Times New Roman" w:cs="Times New Roman"/>
          <w:color w:val="4472C4" w:themeColor="accent1"/>
          <w:sz w:val="24"/>
          <w:szCs w:val="24"/>
          <w:shd w:val="clear" w:color="auto" w:fill="FFFFFF"/>
        </w:rPr>
        <w:t xml:space="preserve">The </w:t>
      </w:r>
      <w:r w:rsidR="00CE4B3C" w:rsidRPr="007D36E5">
        <w:rPr>
          <w:rFonts w:ascii="Times New Roman" w:eastAsia="Times New Roman" w:hAnsi="Times New Roman" w:cs="Times New Roman"/>
          <w:color w:val="4472C4" w:themeColor="accent1"/>
          <w:sz w:val="24"/>
          <w:szCs w:val="24"/>
          <w:shd w:val="clear" w:color="auto" w:fill="FFFFFF"/>
        </w:rPr>
        <w:t>purpose of our project</w:t>
      </w:r>
      <w:r w:rsidR="00CE4B3C" w:rsidRPr="00583A5B">
        <w:rPr>
          <w:rFonts w:ascii="Times New Roman" w:eastAsia="Times New Roman" w:hAnsi="Times New Roman" w:cs="Times New Roman"/>
          <w:color w:val="4472C4" w:themeColor="accent1"/>
          <w:sz w:val="24"/>
          <w:szCs w:val="24"/>
          <w:shd w:val="clear" w:color="auto" w:fill="FFFFFF"/>
        </w:rPr>
        <w:t xml:space="preserve"> is to implement and compare </w:t>
      </w:r>
      <w:r w:rsidR="00CE4B3C" w:rsidRPr="007D36E5">
        <w:rPr>
          <w:rFonts w:ascii="Times New Roman" w:eastAsia="Times New Roman" w:hAnsi="Times New Roman" w:cs="Times New Roman"/>
          <w:color w:val="4472C4" w:themeColor="accent1"/>
          <w:sz w:val="24"/>
          <w:szCs w:val="24"/>
          <w:shd w:val="clear" w:color="auto" w:fill="FFFFFF"/>
        </w:rPr>
        <w:t>performance to transformer-based models on</w:t>
      </w:r>
      <w:r w:rsidR="00CE4B3C" w:rsidRPr="00583A5B">
        <w:rPr>
          <w:rFonts w:ascii="Times New Roman" w:eastAsia="Times New Roman" w:hAnsi="Times New Roman" w:cs="Times New Roman"/>
          <w:color w:val="4472C4" w:themeColor="accent1"/>
          <w:sz w:val="24"/>
          <w:szCs w:val="24"/>
          <w:shd w:val="clear" w:color="auto" w:fill="FFFFFF"/>
        </w:rPr>
        <w:t xml:space="preserve"> labeled dataset based on applications </w:t>
      </w:r>
      <w:r w:rsidR="00CE4B3C" w:rsidRPr="007D36E5">
        <w:rPr>
          <w:rFonts w:ascii="Times New Roman" w:eastAsia="Times New Roman" w:hAnsi="Times New Roman" w:cs="Times New Roman"/>
          <w:color w:val="4472C4" w:themeColor="accent1"/>
          <w:sz w:val="24"/>
          <w:szCs w:val="24"/>
          <w:shd w:val="clear" w:color="auto" w:fill="FFFFFF"/>
        </w:rPr>
        <w:t xml:space="preserve">sent by students to the universities. </w:t>
      </w:r>
      <w:r w:rsidR="00EE23A3">
        <w:rPr>
          <w:rFonts w:ascii="Times New Roman" w:eastAsia="Times New Roman" w:hAnsi="Times New Roman" w:cs="Times New Roman"/>
          <w:color w:val="4472C4" w:themeColor="accent1"/>
          <w:sz w:val="24"/>
          <w:szCs w:val="24"/>
          <w:shd w:val="clear" w:color="auto" w:fill="FFFFFF"/>
        </w:rPr>
        <w:t>This model can be employed to ease down the complexity of graduate admission process. Furthermore, the proposed model might have capabilities to bring more transparency and reliability to the admission process for the students who puts their applications.</w:t>
      </w:r>
    </w:p>
    <w:p w14:paraId="70F50F93" w14:textId="53DF3FE8" w:rsidR="3FAC0189" w:rsidRPr="00EE23A3" w:rsidDel="008D43BF" w:rsidRDefault="00CE4B3C" w:rsidP="00583A5B">
      <w:pPr>
        <w:spacing w:line="257" w:lineRule="auto"/>
        <w:jc w:val="both"/>
        <w:rPr>
          <w:del w:id="0" w:author="Yadav, Sourabh" w:date="2022-03-13T14:53:00Z"/>
          <w:rFonts w:ascii="Times New Roman" w:eastAsia="Times New Roman" w:hAnsi="Times New Roman" w:cs="Times New Roman"/>
          <w:strike/>
          <w:color w:val="000000" w:themeColor="text1"/>
          <w:sz w:val="24"/>
          <w:szCs w:val="24"/>
          <w:shd w:val="clear" w:color="auto" w:fill="FFFFFF"/>
        </w:rPr>
      </w:pPr>
      <w:del w:id="1" w:author="Yadav, Sourabh" w:date="2022-03-13T14:53:00Z">
        <w:r w:rsidRPr="00EE23A3" w:rsidDel="008D43BF">
          <w:rPr>
            <w:rFonts w:ascii="Times New Roman" w:eastAsia="Times New Roman" w:hAnsi="Times New Roman" w:cs="Times New Roman"/>
            <w:strike/>
            <w:color w:val="4472C4" w:themeColor="accent1"/>
            <w:sz w:val="24"/>
            <w:szCs w:val="24"/>
            <w:shd w:val="clear" w:color="auto" w:fill="FFFFFF"/>
          </w:rPr>
          <w:delText xml:space="preserve">The dataset consists of academic performance of the students during their undergrad and grad years. All existing predictive methods proved to </w:delText>
        </w:r>
        <w:r w:rsidR="007D36E5" w:rsidRPr="00EE23A3" w:rsidDel="008D43BF">
          <w:rPr>
            <w:rFonts w:ascii="Times New Roman" w:eastAsia="Times New Roman" w:hAnsi="Times New Roman" w:cs="Times New Roman"/>
            <w:strike/>
            <w:color w:val="4472C4" w:themeColor="accent1"/>
            <w:sz w:val="24"/>
            <w:szCs w:val="24"/>
            <w:shd w:val="clear" w:color="auto" w:fill="FFFFFF"/>
          </w:rPr>
          <w:delText>have shown</w:delText>
        </w:r>
        <w:r w:rsidRPr="00EE23A3" w:rsidDel="008D43BF">
          <w:rPr>
            <w:rFonts w:ascii="Times New Roman" w:eastAsia="Times New Roman" w:hAnsi="Times New Roman" w:cs="Times New Roman"/>
            <w:strike/>
            <w:color w:val="4472C4" w:themeColor="accent1"/>
            <w:sz w:val="24"/>
            <w:szCs w:val="24"/>
            <w:shd w:val="clear" w:color="auto" w:fill="FFFFFF"/>
          </w:rPr>
          <w:delText xml:space="preserve"> accurate results, </w:delText>
        </w:r>
        <w:r w:rsidRPr="00EE23A3" w:rsidDel="008D43BF">
          <w:rPr>
            <w:rFonts w:ascii="Times New Roman" w:eastAsia="Times New Roman" w:hAnsi="Times New Roman" w:cs="Times New Roman"/>
            <w:strike/>
            <w:color w:val="000000" w:themeColor="text1"/>
            <w:sz w:val="24"/>
            <w:szCs w:val="24"/>
            <w:shd w:val="clear" w:color="auto" w:fill="FFFFFF"/>
          </w:rPr>
          <w:delText xml:space="preserve">however; handling Statement of purpose and letter of recommendation due to nature of high dimensionality and sparsity of the dataset </w:delText>
        </w:r>
        <w:r w:rsidR="007D36E5" w:rsidRPr="00EE23A3" w:rsidDel="008D43BF">
          <w:rPr>
            <w:rFonts w:ascii="Times New Roman" w:eastAsia="Times New Roman" w:hAnsi="Times New Roman" w:cs="Times New Roman"/>
            <w:strike/>
            <w:color w:val="000000" w:themeColor="text1"/>
            <w:sz w:val="24"/>
            <w:szCs w:val="24"/>
            <w:shd w:val="clear" w:color="auto" w:fill="FFFFFF"/>
          </w:rPr>
          <w:delText>makes it complex to handle make any classification and prediction model with use of such data.</w:delText>
        </w:r>
        <w:r w:rsidR="007D36E5" w:rsidRPr="00EE23A3" w:rsidDel="008D43BF">
          <w:rPr>
            <w:rFonts w:ascii="Times New Roman" w:eastAsia="Calibri" w:hAnsi="Times New Roman" w:cs="Times New Roman"/>
            <w:strike/>
            <w:color w:val="000000" w:themeColor="text1"/>
            <w:sz w:val="24"/>
            <w:szCs w:val="24"/>
          </w:rPr>
          <w:delText xml:space="preserve"> Through</w:delText>
        </w:r>
        <w:r w:rsidR="3FAC0189" w:rsidRPr="00EE23A3" w:rsidDel="008D43BF">
          <w:rPr>
            <w:rFonts w:ascii="Times New Roman" w:eastAsia="Calibri" w:hAnsi="Times New Roman" w:cs="Times New Roman"/>
            <w:strike/>
            <w:color w:val="000000" w:themeColor="text1"/>
            <w:sz w:val="24"/>
            <w:szCs w:val="24"/>
          </w:rPr>
          <w:delText xml:space="preserve"> this classification, we can filter out the important </w:delText>
        </w:r>
        <w:r w:rsidR="00583A5B" w:rsidRPr="00EE23A3" w:rsidDel="008D43BF">
          <w:rPr>
            <w:rFonts w:ascii="Times New Roman" w:eastAsia="Calibri" w:hAnsi="Times New Roman" w:cs="Times New Roman"/>
            <w:strike/>
            <w:color w:val="000000" w:themeColor="text1"/>
            <w:sz w:val="24"/>
            <w:szCs w:val="24"/>
          </w:rPr>
          <w:delText xml:space="preserve">sentences relevant to each </w:delText>
        </w:r>
        <w:r w:rsidR="007D36E5" w:rsidRPr="00EE23A3" w:rsidDel="008D43BF">
          <w:rPr>
            <w:rFonts w:ascii="Times New Roman" w:eastAsia="Calibri" w:hAnsi="Times New Roman" w:cs="Times New Roman"/>
            <w:strike/>
            <w:color w:val="000000" w:themeColor="text1"/>
            <w:sz w:val="24"/>
            <w:szCs w:val="24"/>
          </w:rPr>
          <w:delText>criterion</w:delText>
        </w:r>
        <w:r w:rsidR="3FAC0189" w:rsidRPr="00EE23A3" w:rsidDel="008D43BF">
          <w:rPr>
            <w:rFonts w:ascii="Times New Roman" w:eastAsia="Calibri" w:hAnsi="Times New Roman" w:cs="Times New Roman"/>
            <w:strike/>
            <w:color w:val="000000" w:themeColor="text1"/>
            <w:sz w:val="24"/>
            <w:szCs w:val="24"/>
          </w:rPr>
          <w:delText xml:space="preserve"> which are meant for the intended recipient and </w:delText>
        </w:r>
        <w:r w:rsidR="00583A5B" w:rsidRPr="00EE23A3" w:rsidDel="008D43BF">
          <w:rPr>
            <w:rFonts w:ascii="Times New Roman" w:eastAsia="Calibri" w:hAnsi="Times New Roman" w:cs="Times New Roman"/>
            <w:strike/>
            <w:color w:val="000000" w:themeColor="text1"/>
            <w:sz w:val="24"/>
            <w:szCs w:val="24"/>
          </w:rPr>
          <w:delText>make it easier and faster for admissions committee to go through each application</w:delText>
        </w:r>
      </w:del>
    </w:p>
    <w:p w14:paraId="678F8523" w14:textId="23718B30" w:rsidR="3FAC0189" w:rsidRPr="007D36E5" w:rsidRDefault="3FAC0189" w:rsidP="00583A5B">
      <w:pPr>
        <w:pStyle w:val="Heading1"/>
        <w:jc w:val="both"/>
        <w:rPr>
          <w:rFonts w:ascii="Times New Roman" w:eastAsia="Calibri Light" w:hAnsi="Times New Roman" w:cs="Times New Roman"/>
          <w:b/>
          <w:bCs/>
          <w:color w:val="4472C4" w:themeColor="accent1"/>
          <w:sz w:val="24"/>
          <w:szCs w:val="24"/>
        </w:rPr>
      </w:pPr>
      <w:r w:rsidRPr="007D36E5">
        <w:rPr>
          <w:rFonts w:ascii="Times New Roman" w:eastAsia="Calibri Light" w:hAnsi="Times New Roman" w:cs="Times New Roman"/>
          <w:b/>
          <w:bCs/>
          <w:color w:val="4472C4" w:themeColor="accent1"/>
          <w:sz w:val="24"/>
          <w:szCs w:val="24"/>
        </w:rPr>
        <w:t>Objectives:</w:t>
      </w:r>
    </w:p>
    <w:p w14:paraId="62ACF9A4" w14:textId="3C3037EE" w:rsidR="3FAC0189" w:rsidRPr="007D36E5" w:rsidRDefault="3FAC0189" w:rsidP="00583A5B">
      <w:pPr>
        <w:pStyle w:val="ListParagraph"/>
        <w:numPr>
          <w:ilvl w:val="0"/>
          <w:numId w:val="1"/>
        </w:numPr>
        <w:jc w:val="both"/>
        <w:rPr>
          <w:rFonts w:ascii="Times New Roman" w:eastAsiaTheme="minorEastAsia"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 xml:space="preserve">To </w:t>
      </w:r>
      <w:r w:rsidR="00DB052A" w:rsidRPr="007D36E5">
        <w:rPr>
          <w:rFonts w:ascii="Times New Roman" w:eastAsia="Calibri" w:hAnsi="Times New Roman" w:cs="Times New Roman"/>
          <w:color w:val="4472C4" w:themeColor="accent1"/>
          <w:sz w:val="24"/>
          <w:szCs w:val="24"/>
        </w:rPr>
        <w:t xml:space="preserve">extract the student admissions data from public source </w:t>
      </w:r>
    </w:p>
    <w:p w14:paraId="2F086EF8" w14:textId="2372CD2F" w:rsidR="3FAC0189" w:rsidRPr="007D36E5" w:rsidRDefault="00DB052A" w:rsidP="00583A5B">
      <w:pPr>
        <w:pStyle w:val="ListParagraph"/>
        <w:numPr>
          <w:ilvl w:val="0"/>
          <w:numId w:val="1"/>
        </w:numPr>
        <w:jc w:val="both"/>
        <w:rPr>
          <w:rFonts w:ascii="Times New Roman" w:eastAsiaTheme="minorEastAsia"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 xml:space="preserve">Pre-train the </w:t>
      </w:r>
      <w:r w:rsidR="000E2882">
        <w:rPr>
          <w:rFonts w:ascii="Times New Roman" w:eastAsia="Calibri" w:hAnsi="Times New Roman" w:cs="Times New Roman"/>
          <w:color w:val="4472C4" w:themeColor="accent1"/>
          <w:sz w:val="24"/>
          <w:szCs w:val="24"/>
        </w:rPr>
        <w:t>Deep Learning based model</w:t>
      </w:r>
      <w:r w:rsidRPr="007D36E5">
        <w:rPr>
          <w:rFonts w:ascii="Times New Roman" w:eastAsia="Calibri" w:hAnsi="Times New Roman" w:cs="Times New Roman"/>
          <w:color w:val="4472C4" w:themeColor="accent1"/>
          <w:sz w:val="24"/>
          <w:szCs w:val="24"/>
        </w:rPr>
        <w:t xml:space="preserve"> on small cohort of educational specific data</w:t>
      </w:r>
    </w:p>
    <w:p w14:paraId="29F463A9" w14:textId="2E300B32" w:rsidR="00DB052A" w:rsidRPr="007D36E5" w:rsidRDefault="00DB052A" w:rsidP="00583A5B">
      <w:pPr>
        <w:pStyle w:val="ListParagraph"/>
        <w:numPr>
          <w:ilvl w:val="0"/>
          <w:numId w:val="1"/>
        </w:numPr>
        <w:jc w:val="both"/>
        <w:rPr>
          <w:rFonts w:ascii="Times New Roman" w:eastAsiaTheme="minorEastAsia"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Fine-tune to predict student admission probability to any school</w:t>
      </w:r>
    </w:p>
    <w:p w14:paraId="5B554FD3" w14:textId="06363994" w:rsidR="3FAC0189" w:rsidRPr="007D36E5" w:rsidRDefault="3FAC0189" w:rsidP="00583A5B">
      <w:pPr>
        <w:pStyle w:val="ListParagraph"/>
        <w:numPr>
          <w:ilvl w:val="0"/>
          <w:numId w:val="1"/>
        </w:numPr>
        <w:jc w:val="both"/>
        <w:rPr>
          <w:rFonts w:ascii="Times New Roman" w:eastAsiaTheme="minorEastAsia" w:hAnsi="Times New Roman" w:cs="Times New Roman"/>
          <w:color w:val="4472C4" w:themeColor="accent1"/>
          <w:sz w:val="24"/>
          <w:szCs w:val="24"/>
        </w:rPr>
      </w:pPr>
      <w:r w:rsidRPr="007D36E5">
        <w:rPr>
          <w:rFonts w:ascii="Times New Roman" w:eastAsia="Calibri" w:hAnsi="Times New Roman" w:cs="Times New Roman"/>
          <w:color w:val="4472C4" w:themeColor="accent1"/>
          <w:sz w:val="24"/>
          <w:szCs w:val="24"/>
        </w:rPr>
        <w:t>Evaluation of other multiple baseline models</w:t>
      </w:r>
      <w:r w:rsidR="00DB052A" w:rsidRPr="007D36E5">
        <w:rPr>
          <w:rFonts w:ascii="Times New Roman" w:eastAsia="Calibri" w:hAnsi="Times New Roman" w:cs="Times New Roman"/>
          <w:color w:val="4472C4" w:themeColor="accent1"/>
          <w:sz w:val="24"/>
          <w:szCs w:val="24"/>
        </w:rPr>
        <w:t xml:space="preserve"> to compare performance on various benchmarks</w:t>
      </w:r>
      <w:r w:rsidRPr="007D36E5">
        <w:rPr>
          <w:rFonts w:ascii="Times New Roman" w:eastAsia="Calibri" w:hAnsi="Times New Roman" w:cs="Times New Roman"/>
          <w:color w:val="4472C4" w:themeColor="accent1"/>
          <w:sz w:val="24"/>
          <w:szCs w:val="24"/>
        </w:rPr>
        <w:t>.</w:t>
      </w:r>
    </w:p>
    <w:p w14:paraId="1A6D990A" w14:textId="51FAA7CB" w:rsidR="3FAC0189" w:rsidRPr="00AA6158" w:rsidRDefault="3FAC0189" w:rsidP="00583A5B">
      <w:pPr>
        <w:pStyle w:val="Heading1"/>
        <w:jc w:val="both"/>
        <w:rPr>
          <w:rFonts w:ascii="Times New Roman" w:eastAsia="Calibri Light" w:hAnsi="Times New Roman" w:cs="Times New Roman"/>
          <w:b/>
          <w:bCs/>
          <w:color w:val="4472C4" w:themeColor="accent1"/>
          <w:sz w:val="24"/>
          <w:szCs w:val="24"/>
        </w:rPr>
      </w:pPr>
      <w:r w:rsidRPr="00AA6158">
        <w:rPr>
          <w:rFonts w:ascii="Times New Roman" w:eastAsia="Calibri Light" w:hAnsi="Times New Roman" w:cs="Times New Roman"/>
          <w:b/>
          <w:bCs/>
          <w:color w:val="4472C4" w:themeColor="accent1"/>
          <w:sz w:val="24"/>
          <w:szCs w:val="24"/>
        </w:rPr>
        <w:t>Dataset Employed:</w:t>
      </w:r>
    </w:p>
    <w:p w14:paraId="12BE47E5" w14:textId="726963B4" w:rsidR="3FAC0189" w:rsidRPr="007D36E5" w:rsidRDefault="00EE23A3" w:rsidP="008D43BF">
      <w:pPr>
        <w:spacing w:line="257" w:lineRule="auto"/>
        <w:jc w:val="both"/>
        <w:rPr>
          <w:rFonts w:ascii="Times New Roman" w:hAnsi="Times New Roman" w:cs="Times New Roman"/>
          <w:sz w:val="24"/>
          <w:szCs w:val="24"/>
        </w:rPr>
      </w:pPr>
      <w:r>
        <w:rPr>
          <w:rFonts w:ascii="Times New Roman" w:eastAsia="Calibri" w:hAnsi="Times New Roman" w:cs="Times New Roman"/>
          <w:color w:val="000000" w:themeColor="text1"/>
          <w:sz w:val="24"/>
          <w:szCs w:val="24"/>
        </w:rPr>
        <w:t>The proposed project revolves around building the predictive model for classification of graduate applications either accepted for admission or not.</w:t>
      </w:r>
      <w:r w:rsidR="00336BAF">
        <w:rPr>
          <w:rFonts w:ascii="Times New Roman" w:eastAsia="Calibri" w:hAnsi="Times New Roman" w:cs="Times New Roman"/>
          <w:color w:val="000000" w:themeColor="text1"/>
          <w:sz w:val="24"/>
          <w:szCs w:val="24"/>
        </w:rPr>
        <w:t xml:space="preserve"> The dataset required for making the classification must contains the previous undergraduate records of the student, such as High School marks, </w:t>
      </w:r>
      <w:r w:rsidR="00172051">
        <w:rPr>
          <w:rFonts w:ascii="Times New Roman" w:eastAsia="Calibri" w:hAnsi="Times New Roman" w:cs="Times New Roman"/>
          <w:color w:val="000000" w:themeColor="text1"/>
          <w:sz w:val="24"/>
          <w:szCs w:val="24"/>
        </w:rPr>
        <w:t xml:space="preserve">number of subjects in undergraduate studies, cumulative GPA, total number of projects, any public project, number of internships, past work experience, etc. These attributes are mostly numerical, </w:t>
      </w:r>
      <w:r w:rsidR="00172051">
        <w:rPr>
          <w:rFonts w:ascii="Times New Roman" w:eastAsia="Calibri" w:hAnsi="Times New Roman" w:cs="Times New Roman"/>
          <w:color w:val="000000" w:themeColor="text1"/>
          <w:sz w:val="24"/>
          <w:szCs w:val="24"/>
        </w:rPr>
        <w:lastRenderedPageBreak/>
        <w:t xml:space="preserve">but if there will be any </w:t>
      </w:r>
      <w:r w:rsidR="007C5E0E">
        <w:rPr>
          <w:rFonts w:ascii="Times New Roman" w:eastAsia="Calibri" w:hAnsi="Times New Roman" w:cs="Times New Roman"/>
          <w:color w:val="000000" w:themeColor="text1"/>
          <w:sz w:val="24"/>
          <w:szCs w:val="24"/>
        </w:rPr>
        <w:t>text-based</w:t>
      </w:r>
      <w:r w:rsidR="00172051">
        <w:rPr>
          <w:rFonts w:ascii="Times New Roman" w:eastAsia="Calibri" w:hAnsi="Times New Roman" w:cs="Times New Roman"/>
          <w:color w:val="000000" w:themeColor="text1"/>
          <w:sz w:val="24"/>
          <w:szCs w:val="24"/>
        </w:rPr>
        <w:t xml:space="preserve"> attribute which can contribute to the </w:t>
      </w:r>
      <w:r w:rsidR="007C5E0E">
        <w:rPr>
          <w:rFonts w:ascii="Times New Roman" w:eastAsia="Calibri" w:hAnsi="Times New Roman" w:cs="Times New Roman"/>
          <w:color w:val="000000" w:themeColor="text1"/>
          <w:sz w:val="24"/>
          <w:szCs w:val="24"/>
        </w:rPr>
        <w:t>classification, will be converted into the numerical form, i.e., vector form, by using the bag of word approach. The required dataset will be firstly analyzed for cleaning</w:t>
      </w:r>
      <w:r w:rsidR="008D43BF">
        <w:rPr>
          <w:rFonts w:ascii="Times New Roman" w:eastAsia="Calibri" w:hAnsi="Times New Roman" w:cs="Times New Roman"/>
          <w:color w:val="000000" w:themeColor="text1"/>
          <w:sz w:val="24"/>
          <w:szCs w:val="24"/>
        </w:rPr>
        <w:t xml:space="preserve">, which will be considered for exploratory analysis, and result of analysis will make the dataset fit for further usage. The model and model parameter selection will be selected </w:t>
      </w:r>
      <w:proofErr w:type="gramStart"/>
      <w:r w:rsidR="008D43BF">
        <w:rPr>
          <w:rFonts w:ascii="Times New Roman" w:eastAsia="Calibri" w:hAnsi="Times New Roman" w:cs="Times New Roman"/>
          <w:color w:val="000000" w:themeColor="text1"/>
          <w:sz w:val="24"/>
          <w:szCs w:val="24"/>
        </w:rPr>
        <w:t>on the basis of</w:t>
      </w:r>
      <w:proofErr w:type="gramEnd"/>
      <w:r w:rsidR="008D43BF">
        <w:rPr>
          <w:rFonts w:ascii="Times New Roman" w:eastAsia="Calibri" w:hAnsi="Times New Roman" w:cs="Times New Roman"/>
          <w:color w:val="000000" w:themeColor="text1"/>
          <w:sz w:val="24"/>
          <w:szCs w:val="24"/>
        </w:rPr>
        <w:t xml:space="preserve"> dataset exploratory analysis.</w:t>
      </w:r>
    </w:p>
    <w:p w14:paraId="1C05EBCC" w14:textId="229674E6" w:rsidR="3FAC0189" w:rsidRPr="00162240" w:rsidRDefault="3FAC0189" w:rsidP="00583A5B">
      <w:pPr>
        <w:pStyle w:val="Heading1"/>
        <w:jc w:val="both"/>
        <w:rPr>
          <w:rFonts w:ascii="Times New Roman" w:eastAsia="Calibri Light" w:hAnsi="Times New Roman" w:cs="Times New Roman"/>
          <w:b/>
          <w:bCs/>
          <w:color w:val="4472C4" w:themeColor="accent1"/>
          <w:sz w:val="24"/>
          <w:szCs w:val="24"/>
        </w:rPr>
      </w:pPr>
      <w:r w:rsidRPr="00162240">
        <w:rPr>
          <w:rFonts w:ascii="Times New Roman" w:eastAsia="Calibri Light" w:hAnsi="Times New Roman" w:cs="Times New Roman"/>
          <w:b/>
          <w:bCs/>
          <w:color w:val="4472C4" w:themeColor="accent1"/>
          <w:sz w:val="24"/>
          <w:szCs w:val="24"/>
        </w:rPr>
        <w:t>Proposed Approach/Solution:</w:t>
      </w:r>
    </w:p>
    <w:p w14:paraId="1BB5DE8E" w14:textId="0EE5EED5" w:rsidR="3FAC0189" w:rsidRPr="00162240" w:rsidRDefault="000E2882" w:rsidP="00583A5B">
      <w:pPr>
        <w:spacing w:line="257" w:lineRule="auto"/>
        <w:jc w:val="both"/>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inline distT="0" distB="0" distL="0" distR="0" wp14:anchorId="26081AC7" wp14:editId="48BD4DD6">
            <wp:extent cx="5943600" cy="28155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14:paraId="2A589E08" w14:textId="7486942E" w:rsidR="3FAC0189" w:rsidRPr="00162240" w:rsidRDefault="3FAC0189" w:rsidP="00583A5B">
      <w:pPr>
        <w:spacing w:line="257" w:lineRule="auto"/>
        <w:jc w:val="both"/>
        <w:rPr>
          <w:rFonts w:ascii="Times New Roman" w:hAnsi="Times New Roman" w:cs="Times New Roman"/>
          <w:color w:val="4472C4" w:themeColor="accent1"/>
          <w:sz w:val="24"/>
          <w:szCs w:val="24"/>
        </w:rPr>
      </w:pPr>
      <w:r w:rsidRPr="00162240">
        <w:rPr>
          <w:rFonts w:ascii="Times New Roman" w:eastAsia="Calibri" w:hAnsi="Times New Roman" w:cs="Times New Roman"/>
          <w:color w:val="4472C4" w:themeColor="accent1"/>
          <w:sz w:val="24"/>
          <w:szCs w:val="24"/>
        </w:rPr>
        <w:t xml:space="preserve">The above-quoted figure gives a glimpse of the proposed approach to predict </w:t>
      </w:r>
      <w:r w:rsidR="00162240" w:rsidRPr="00162240">
        <w:rPr>
          <w:rFonts w:ascii="Times New Roman" w:eastAsia="Calibri" w:hAnsi="Times New Roman" w:cs="Times New Roman"/>
          <w:color w:val="4472C4" w:themeColor="accent1"/>
          <w:sz w:val="24"/>
          <w:szCs w:val="24"/>
        </w:rPr>
        <w:t xml:space="preserve">the probability of an admit </w:t>
      </w:r>
      <w:r w:rsidR="000E2882" w:rsidRPr="00162240">
        <w:rPr>
          <w:rFonts w:ascii="Times New Roman" w:eastAsia="Calibri" w:hAnsi="Times New Roman" w:cs="Times New Roman"/>
          <w:color w:val="4472C4" w:themeColor="accent1"/>
          <w:sz w:val="24"/>
          <w:szCs w:val="24"/>
        </w:rPr>
        <w:t>school</w:t>
      </w:r>
      <w:r w:rsidR="00162240" w:rsidRPr="00162240">
        <w:rPr>
          <w:rFonts w:ascii="Times New Roman" w:eastAsia="Calibri" w:hAnsi="Times New Roman" w:cs="Times New Roman"/>
          <w:color w:val="4472C4" w:themeColor="accent1"/>
          <w:sz w:val="24"/>
          <w:szCs w:val="24"/>
        </w:rPr>
        <w:t xml:space="preserve"> based on the scores and application materials.</w:t>
      </w:r>
    </w:p>
    <w:p w14:paraId="4E2329EC" w14:textId="19F3E441" w:rsidR="3FAC0189" w:rsidRPr="000E2882" w:rsidRDefault="3FAC0189" w:rsidP="00583A5B">
      <w:pPr>
        <w:spacing w:line="257" w:lineRule="auto"/>
        <w:jc w:val="both"/>
        <w:rPr>
          <w:rFonts w:ascii="Times New Roman" w:hAnsi="Times New Roman" w:cs="Times New Roman"/>
          <w:color w:val="4472C4" w:themeColor="accent1"/>
          <w:sz w:val="24"/>
          <w:szCs w:val="24"/>
        </w:rPr>
      </w:pPr>
      <w:r w:rsidRPr="000E2882">
        <w:rPr>
          <w:rFonts w:ascii="Times New Roman" w:eastAsia="Calibri" w:hAnsi="Times New Roman" w:cs="Times New Roman"/>
          <w:color w:val="4472C4" w:themeColor="accent1"/>
          <w:sz w:val="24"/>
          <w:szCs w:val="24"/>
        </w:rPr>
        <w:t>For performing the analysis, the Anaconda framework, which uses python as language, can be used. Anaconda framework offers a lot of visualization features and a bulk of pre-defined libraries which can help to perform analysis in a better way.</w:t>
      </w:r>
    </w:p>
    <w:p w14:paraId="03E4B931" w14:textId="3BF9CA28" w:rsidR="3FAC0189" w:rsidRPr="000E2882" w:rsidRDefault="3FAC0189" w:rsidP="00583A5B">
      <w:pPr>
        <w:spacing w:line="257" w:lineRule="auto"/>
        <w:jc w:val="both"/>
        <w:rPr>
          <w:rFonts w:ascii="Times New Roman" w:hAnsi="Times New Roman" w:cs="Times New Roman"/>
          <w:color w:val="4472C4" w:themeColor="accent1"/>
          <w:sz w:val="24"/>
          <w:szCs w:val="24"/>
        </w:rPr>
      </w:pPr>
      <w:r w:rsidRPr="000E2882">
        <w:rPr>
          <w:rFonts w:ascii="Times New Roman" w:eastAsia="Calibri" w:hAnsi="Times New Roman" w:cs="Times New Roman"/>
          <w:color w:val="4472C4" w:themeColor="accent1"/>
          <w:sz w:val="24"/>
          <w:szCs w:val="24"/>
        </w:rPr>
        <w:t>Once the dataset is ready for training and utilization, it is very crucial to prepare some baseline models, which can further be optimized to prepare some hybrid and ensemble models. For the baseline perspective, Logistic Regression, Naïve Bayes, Decision Tree, Random Forest, Support Vector Machine, etc. can be prepared. Furthermore, few baseline neural network models or perceptron can be prepared. Also, training perspectives can be optimized by splitting the dataset into multiple sub datasets and performing separate training for each dataset. These baseline results can be further refined by collaborating the outputs from multiple baseline models. With this approach hybrid model can be prepared which gives final output based on results of multiple models.</w:t>
      </w:r>
    </w:p>
    <w:p w14:paraId="51E25CD2" w14:textId="7C53EF5C" w:rsidR="3FAC0189" w:rsidRPr="000E2882" w:rsidRDefault="3FAC0189" w:rsidP="00583A5B">
      <w:pPr>
        <w:spacing w:line="257" w:lineRule="auto"/>
        <w:jc w:val="both"/>
        <w:rPr>
          <w:rFonts w:ascii="Times New Roman" w:hAnsi="Times New Roman" w:cs="Times New Roman"/>
          <w:color w:val="4472C4" w:themeColor="accent1"/>
          <w:sz w:val="24"/>
          <w:szCs w:val="24"/>
        </w:rPr>
      </w:pPr>
      <w:r w:rsidRPr="000E2882">
        <w:rPr>
          <w:rFonts w:ascii="Times New Roman" w:eastAsia="Calibri" w:hAnsi="Times New Roman" w:cs="Times New Roman"/>
          <w:color w:val="4472C4" w:themeColor="accent1"/>
          <w:sz w:val="24"/>
          <w:szCs w:val="24"/>
        </w:rPr>
        <w:t xml:space="preserve">For evaluation of model, accuracy parameter and confusion matrix can be used for binary classification. </w:t>
      </w:r>
    </w:p>
    <w:sectPr w:rsidR="3FAC0189" w:rsidRPr="000E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D4B"/>
    <w:multiLevelType w:val="hybridMultilevel"/>
    <w:tmpl w:val="638C853A"/>
    <w:lvl w:ilvl="0" w:tplc="70A87F4E">
      <w:start w:val="1"/>
      <w:numFmt w:val="bullet"/>
      <w:lvlText w:val=""/>
      <w:lvlJc w:val="left"/>
      <w:pPr>
        <w:ind w:left="720" w:hanging="360"/>
      </w:pPr>
      <w:rPr>
        <w:rFonts w:ascii="Symbol" w:hAnsi="Symbol" w:hint="default"/>
      </w:rPr>
    </w:lvl>
    <w:lvl w:ilvl="1" w:tplc="4B4878D4">
      <w:start w:val="1"/>
      <w:numFmt w:val="bullet"/>
      <w:lvlText w:val="o"/>
      <w:lvlJc w:val="left"/>
      <w:pPr>
        <w:ind w:left="1440" w:hanging="360"/>
      </w:pPr>
      <w:rPr>
        <w:rFonts w:ascii="Courier New" w:hAnsi="Courier New" w:hint="default"/>
      </w:rPr>
    </w:lvl>
    <w:lvl w:ilvl="2" w:tplc="E026BC8C">
      <w:start w:val="1"/>
      <w:numFmt w:val="bullet"/>
      <w:lvlText w:val=""/>
      <w:lvlJc w:val="left"/>
      <w:pPr>
        <w:ind w:left="2160" w:hanging="360"/>
      </w:pPr>
      <w:rPr>
        <w:rFonts w:ascii="Wingdings" w:hAnsi="Wingdings" w:hint="default"/>
      </w:rPr>
    </w:lvl>
    <w:lvl w:ilvl="3" w:tplc="BA5614A0">
      <w:start w:val="1"/>
      <w:numFmt w:val="bullet"/>
      <w:lvlText w:val=""/>
      <w:lvlJc w:val="left"/>
      <w:pPr>
        <w:ind w:left="2880" w:hanging="360"/>
      </w:pPr>
      <w:rPr>
        <w:rFonts w:ascii="Symbol" w:hAnsi="Symbol" w:hint="default"/>
      </w:rPr>
    </w:lvl>
    <w:lvl w:ilvl="4" w:tplc="A05A4482">
      <w:start w:val="1"/>
      <w:numFmt w:val="bullet"/>
      <w:lvlText w:val="o"/>
      <w:lvlJc w:val="left"/>
      <w:pPr>
        <w:ind w:left="3600" w:hanging="360"/>
      </w:pPr>
      <w:rPr>
        <w:rFonts w:ascii="Courier New" w:hAnsi="Courier New" w:hint="default"/>
      </w:rPr>
    </w:lvl>
    <w:lvl w:ilvl="5" w:tplc="BC44F966">
      <w:start w:val="1"/>
      <w:numFmt w:val="bullet"/>
      <w:lvlText w:val=""/>
      <w:lvlJc w:val="left"/>
      <w:pPr>
        <w:ind w:left="4320" w:hanging="360"/>
      </w:pPr>
      <w:rPr>
        <w:rFonts w:ascii="Wingdings" w:hAnsi="Wingdings" w:hint="default"/>
      </w:rPr>
    </w:lvl>
    <w:lvl w:ilvl="6" w:tplc="5F78FFE0">
      <w:start w:val="1"/>
      <w:numFmt w:val="bullet"/>
      <w:lvlText w:val=""/>
      <w:lvlJc w:val="left"/>
      <w:pPr>
        <w:ind w:left="5040" w:hanging="360"/>
      </w:pPr>
      <w:rPr>
        <w:rFonts w:ascii="Symbol" w:hAnsi="Symbol" w:hint="default"/>
      </w:rPr>
    </w:lvl>
    <w:lvl w:ilvl="7" w:tplc="E912DB48">
      <w:start w:val="1"/>
      <w:numFmt w:val="bullet"/>
      <w:lvlText w:val="o"/>
      <w:lvlJc w:val="left"/>
      <w:pPr>
        <w:ind w:left="5760" w:hanging="360"/>
      </w:pPr>
      <w:rPr>
        <w:rFonts w:ascii="Courier New" w:hAnsi="Courier New" w:hint="default"/>
      </w:rPr>
    </w:lvl>
    <w:lvl w:ilvl="8" w:tplc="D93089E8">
      <w:start w:val="1"/>
      <w:numFmt w:val="bullet"/>
      <w:lvlText w:val=""/>
      <w:lvlJc w:val="left"/>
      <w:pPr>
        <w:ind w:left="6480" w:hanging="360"/>
      </w:pPr>
      <w:rPr>
        <w:rFonts w:ascii="Wingdings" w:hAnsi="Wingdings" w:hint="default"/>
      </w:rPr>
    </w:lvl>
  </w:abstractNum>
  <w:abstractNum w:abstractNumId="1" w15:restartNumberingAfterBreak="0">
    <w:nsid w:val="10C05256"/>
    <w:multiLevelType w:val="hybridMultilevel"/>
    <w:tmpl w:val="D02A8F00"/>
    <w:lvl w:ilvl="0" w:tplc="6D1E7470">
      <w:start w:val="1"/>
      <w:numFmt w:val="decimal"/>
      <w:lvlText w:val="%1."/>
      <w:lvlJc w:val="left"/>
      <w:pPr>
        <w:ind w:left="720" w:hanging="360"/>
      </w:pPr>
    </w:lvl>
    <w:lvl w:ilvl="1" w:tplc="815E8652">
      <w:start w:val="1"/>
      <w:numFmt w:val="lowerLetter"/>
      <w:lvlText w:val="%2."/>
      <w:lvlJc w:val="left"/>
      <w:pPr>
        <w:ind w:left="1440" w:hanging="360"/>
      </w:pPr>
    </w:lvl>
    <w:lvl w:ilvl="2" w:tplc="96FA6B7C">
      <w:start w:val="1"/>
      <w:numFmt w:val="lowerRoman"/>
      <w:lvlText w:val="%3."/>
      <w:lvlJc w:val="right"/>
      <w:pPr>
        <w:ind w:left="2160" w:hanging="180"/>
      </w:pPr>
    </w:lvl>
    <w:lvl w:ilvl="3" w:tplc="0DAE4552">
      <w:start w:val="1"/>
      <w:numFmt w:val="decimal"/>
      <w:lvlText w:val="%4."/>
      <w:lvlJc w:val="left"/>
      <w:pPr>
        <w:ind w:left="2880" w:hanging="360"/>
      </w:pPr>
    </w:lvl>
    <w:lvl w:ilvl="4" w:tplc="EB08429E">
      <w:start w:val="1"/>
      <w:numFmt w:val="lowerLetter"/>
      <w:lvlText w:val="%5."/>
      <w:lvlJc w:val="left"/>
      <w:pPr>
        <w:ind w:left="3600" w:hanging="360"/>
      </w:pPr>
    </w:lvl>
    <w:lvl w:ilvl="5" w:tplc="F618BFB2">
      <w:start w:val="1"/>
      <w:numFmt w:val="lowerRoman"/>
      <w:lvlText w:val="%6."/>
      <w:lvlJc w:val="right"/>
      <w:pPr>
        <w:ind w:left="4320" w:hanging="180"/>
      </w:pPr>
    </w:lvl>
    <w:lvl w:ilvl="6" w:tplc="AF48120E">
      <w:start w:val="1"/>
      <w:numFmt w:val="decimal"/>
      <w:lvlText w:val="%7."/>
      <w:lvlJc w:val="left"/>
      <w:pPr>
        <w:ind w:left="5040" w:hanging="360"/>
      </w:pPr>
    </w:lvl>
    <w:lvl w:ilvl="7" w:tplc="FD10FA08">
      <w:start w:val="1"/>
      <w:numFmt w:val="lowerLetter"/>
      <w:lvlText w:val="%8."/>
      <w:lvlJc w:val="left"/>
      <w:pPr>
        <w:ind w:left="5760" w:hanging="360"/>
      </w:pPr>
    </w:lvl>
    <w:lvl w:ilvl="8" w:tplc="D130B1A4">
      <w:start w:val="1"/>
      <w:numFmt w:val="lowerRoman"/>
      <w:lvlText w:val="%9."/>
      <w:lvlJc w:val="right"/>
      <w:pPr>
        <w:ind w:left="6480" w:hanging="180"/>
      </w:pPr>
    </w:lvl>
  </w:abstractNum>
  <w:abstractNum w:abstractNumId="2" w15:restartNumberingAfterBreak="0">
    <w:nsid w:val="22D02CD0"/>
    <w:multiLevelType w:val="hybridMultilevel"/>
    <w:tmpl w:val="E02A30AA"/>
    <w:lvl w:ilvl="0" w:tplc="4F4C7094">
      <w:start w:val="1"/>
      <w:numFmt w:val="bullet"/>
      <w:lvlText w:val=""/>
      <w:lvlJc w:val="left"/>
      <w:pPr>
        <w:ind w:left="720" w:hanging="360"/>
      </w:pPr>
      <w:rPr>
        <w:rFonts w:ascii="Symbol" w:hAnsi="Symbol" w:hint="default"/>
      </w:rPr>
    </w:lvl>
    <w:lvl w:ilvl="1" w:tplc="3F02C3A2">
      <w:start w:val="1"/>
      <w:numFmt w:val="bullet"/>
      <w:lvlText w:val="o"/>
      <w:lvlJc w:val="left"/>
      <w:pPr>
        <w:ind w:left="1440" w:hanging="360"/>
      </w:pPr>
      <w:rPr>
        <w:rFonts w:ascii="Courier New" w:hAnsi="Courier New" w:hint="default"/>
      </w:rPr>
    </w:lvl>
    <w:lvl w:ilvl="2" w:tplc="B82C2914">
      <w:start w:val="1"/>
      <w:numFmt w:val="bullet"/>
      <w:lvlText w:val=""/>
      <w:lvlJc w:val="left"/>
      <w:pPr>
        <w:ind w:left="2160" w:hanging="360"/>
      </w:pPr>
      <w:rPr>
        <w:rFonts w:ascii="Wingdings" w:hAnsi="Wingdings" w:hint="default"/>
      </w:rPr>
    </w:lvl>
    <w:lvl w:ilvl="3" w:tplc="6E9CDF90">
      <w:start w:val="1"/>
      <w:numFmt w:val="bullet"/>
      <w:lvlText w:val=""/>
      <w:lvlJc w:val="left"/>
      <w:pPr>
        <w:ind w:left="2880" w:hanging="360"/>
      </w:pPr>
      <w:rPr>
        <w:rFonts w:ascii="Symbol" w:hAnsi="Symbol" w:hint="default"/>
      </w:rPr>
    </w:lvl>
    <w:lvl w:ilvl="4" w:tplc="479ECA9C">
      <w:start w:val="1"/>
      <w:numFmt w:val="bullet"/>
      <w:lvlText w:val="o"/>
      <w:lvlJc w:val="left"/>
      <w:pPr>
        <w:ind w:left="3600" w:hanging="360"/>
      </w:pPr>
      <w:rPr>
        <w:rFonts w:ascii="Courier New" w:hAnsi="Courier New" w:hint="default"/>
      </w:rPr>
    </w:lvl>
    <w:lvl w:ilvl="5" w:tplc="42947686">
      <w:start w:val="1"/>
      <w:numFmt w:val="bullet"/>
      <w:lvlText w:val=""/>
      <w:lvlJc w:val="left"/>
      <w:pPr>
        <w:ind w:left="4320" w:hanging="360"/>
      </w:pPr>
      <w:rPr>
        <w:rFonts w:ascii="Wingdings" w:hAnsi="Wingdings" w:hint="default"/>
      </w:rPr>
    </w:lvl>
    <w:lvl w:ilvl="6" w:tplc="5EE6F2A8">
      <w:start w:val="1"/>
      <w:numFmt w:val="bullet"/>
      <w:lvlText w:val=""/>
      <w:lvlJc w:val="left"/>
      <w:pPr>
        <w:ind w:left="5040" w:hanging="360"/>
      </w:pPr>
      <w:rPr>
        <w:rFonts w:ascii="Symbol" w:hAnsi="Symbol" w:hint="default"/>
      </w:rPr>
    </w:lvl>
    <w:lvl w:ilvl="7" w:tplc="D8D05DB4">
      <w:start w:val="1"/>
      <w:numFmt w:val="bullet"/>
      <w:lvlText w:val="o"/>
      <w:lvlJc w:val="left"/>
      <w:pPr>
        <w:ind w:left="5760" w:hanging="360"/>
      </w:pPr>
      <w:rPr>
        <w:rFonts w:ascii="Courier New" w:hAnsi="Courier New" w:hint="default"/>
      </w:rPr>
    </w:lvl>
    <w:lvl w:ilvl="8" w:tplc="5462B65A">
      <w:start w:val="1"/>
      <w:numFmt w:val="bullet"/>
      <w:lvlText w:val=""/>
      <w:lvlJc w:val="left"/>
      <w:pPr>
        <w:ind w:left="6480" w:hanging="360"/>
      </w:pPr>
      <w:rPr>
        <w:rFonts w:ascii="Wingdings" w:hAnsi="Wingdings" w:hint="default"/>
      </w:rPr>
    </w:lvl>
  </w:abstractNum>
  <w:abstractNum w:abstractNumId="3" w15:restartNumberingAfterBreak="0">
    <w:nsid w:val="2536530E"/>
    <w:multiLevelType w:val="hybridMultilevel"/>
    <w:tmpl w:val="02B6509E"/>
    <w:lvl w:ilvl="0" w:tplc="40A8EEFE">
      <w:start w:val="1"/>
      <w:numFmt w:val="bullet"/>
      <w:lvlText w:val="·"/>
      <w:lvlJc w:val="left"/>
      <w:pPr>
        <w:ind w:left="720" w:hanging="360"/>
      </w:pPr>
      <w:rPr>
        <w:rFonts w:ascii="Symbol" w:hAnsi="Symbol" w:hint="default"/>
      </w:rPr>
    </w:lvl>
    <w:lvl w:ilvl="1" w:tplc="4DDC8600">
      <w:start w:val="1"/>
      <w:numFmt w:val="bullet"/>
      <w:lvlText w:val="o"/>
      <w:lvlJc w:val="left"/>
      <w:pPr>
        <w:ind w:left="1440" w:hanging="360"/>
      </w:pPr>
      <w:rPr>
        <w:rFonts w:ascii="Courier New" w:hAnsi="Courier New" w:hint="default"/>
      </w:rPr>
    </w:lvl>
    <w:lvl w:ilvl="2" w:tplc="1834E08C">
      <w:start w:val="1"/>
      <w:numFmt w:val="bullet"/>
      <w:lvlText w:val=""/>
      <w:lvlJc w:val="left"/>
      <w:pPr>
        <w:ind w:left="2160" w:hanging="360"/>
      </w:pPr>
      <w:rPr>
        <w:rFonts w:ascii="Wingdings" w:hAnsi="Wingdings" w:hint="default"/>
      </w:rPr>
    </w:lvl>
    <w:lvl w:ilvl="3" w:tplc="123E436A">
      <w:start w:val="1"/>
      <w:numFmt w:val="bullet"/>
      <w:lvlText w:val=""/>
      <w:lvlJc w:val="left"/>
      <w:pPr>
        <w:ind w:left="2880" w:hanging="360"/>
      </w:pPr>
      <w:rPr>
        <w:rFonts w:ascii="Symbol" w:hAnsi="Symbol" w:hint="default"/>
      </w:rPr>
    </w:lvl>
    <w:lvl w:ilvl="4" w:tplc="B7B408F0">
      <w:start w:val="1"/>
      <w:numFmt w:val="bullet"/>
      <w:lvlText w:val="o"/>
      <w:lvlJc w:val="left"/>
      <w:pPr>
        <w:ind w:left="3600" w:hanging="360"/>
      </w:pPr>
      <w:rPr>
        <w:rFonts w:ascii="Courier New" w:hAnsi="Courier New" w:hint="default"/>
      </w:rPr>
    </w:lvl>
    <w:lvl w:ilvl="5" w:tplc="1F243152">
      <w:start w:val="1"/>
      <w:numFmt w:val="bullet"/>
      <w:lvlText w:val=""/>
      <w:lvlJc w:val="left"/>
      <w:pPr>
        <w:ind w:left="4320" w:hanging="360"/>
      </w:pPr>
      <w:rPr>
        <w:rFonts w:ascii="Wingdings" w:hAnsi="Wingdings" w:hint="default"/>
      </w:rPr>
    </w:lvl>
    <w:lvl w:ilvl="6" w:tplc="A424AA86">
      <w:start w:val="1"/>
      <w:numFmt w:val="bullet"/>
      <w:lvlText w:val=""/>
      <w:lvlJc w:val="left"/>
      <w:pPr>
        <w:ind w:left="5040" w:hanging="360"/>
      </w:pPr>
      <w:rPr>
        <w:rFonts w:ascii="Symbol" w:hAnsi="Symbol" w:hint="default"/>
      </w:rPr>
    </w:lvl>
    <w:lvl w:ilvl="7" w:tplc="837EE2E8">
      <w:start w:val="1"/>
      <w:numFmt w:val="bullet"/>
      <w:lvlText w:val="o"/>
      <w:lvlJc w:val="left"/>
      <w:pPr>
        <w:ind w:left="5760" w:hanging="360"/>
      </w:pPr>
      <w:rPr>
        <w:rFonts w:ascii="Courier New" w:hAnsi="Courier New" w:hint="default"/>
      </w:rPr>
    </w:lvl>
    <w:lvl w:ilvl="8" w:tplc="7988C2DE">
      <w:start w:val="1"/>
      <w:numFmt w:val="bullet"/>
      <w:lvlText w:val=""/>
      <w:lvlJc w:val="left"/>
      <w:pPr>
        <w:ind w:left="6480" w:hanging="360"/>
      </w:pPr>
      <w:rPr>
        <w:rFonts w:ascii="Wingdings" w:hAnsi="Wingdings" w:hint="default"/>
      </w:rPr>
    </w:lvl>
  </w:abstractNum>
  <w:abstractNum w:abstractNumId="4" w15:restartNumberingAfterBreak="0">
    <w:nsid w:val="39C868D1"/>
    <w:multiLevelType w:val="hybridMultilevel"/>
    <w:tmpl w:val="D806F0BC"/>
    <w:lvl w:ilvl="0" w:tplc="FABA4E4A">
      <w:start w:val="1"/>
      <w:numFmt w:val="bullet"/>
      <w:lvlText w:val=""/>
      <w:lvlJc w:val="left"/>
      <w:pPr>
        <w:ind w:left="720" w:hanging="360"/>
      </w:pPr>
      <w:rPr>
        <w:rFonts w:ascii="Symbol" w:hAnsi="Symbol" w:hint="default"/>
      </w:rPr>
    </w:lvl>
    <w:lvl w:ilvl="1" w:tplc="BED8108C">
      <w:start w:val="1"/>
      <w:numFmt w:val="bullet"/>
      <w:lvlText w:val="o"/>
      <w:lvlJc w:val="left"/>
      <w:pPr>
        <w:ind w:left="1440" w:hanging="360"/>
      </w:pPr>
      <w:rPr>
        <w:rFonts w:ascii="Courier New" w:hAnsi="Courier New" w:hint="default"/>
      </w:rPr>
    </w:lvl>
    <w:lvl w:ilvl="2" w:tplc="523EA328">
      <w:start w:val="1"/>
      <w:numFmt w:val="bullet"/>
      <w:lvlText w:val=""/>
      <w:lvlJc w:val="left"/>
      <w:pPr>
        <w:ind w:left="2160" w:hanging="360"/>
      </w:pPr>
      <w:rPr>
        <w:rFonts w:ascii="Wingdings" w:hAnsi="Wingdings" w:hint="default"/>
      </w:rPr>
    </w:lvl>
    <w:lvl w:ilvl="3" w:tplc="C13EF0B4">
      <w:start w:val="1"/>
      <w:numFmt w:val="bullet"/>
      <w:lvlText w:val=""/>
      <w:lvlJc w:val="left"/>
      <w:pPr>
        <w:ind w:left="2880" w:hanging="360"/>
      </w:pPr>
      <w:rPr>
        <w:rFonts w:ascii="Symbol" w:hAnsi="Symbol" w:hint="default"/>
      </w:rPr>
    </w:lvl>
    <w:lvl w:ilvl="4" w:tplc="E898B236">
      <w:start w:val="1"/>
      <w:numFmt w:val="bullet"/>
      <w:lvlText w:val="o"/>
      <w:lvlJc w:val="left"/>
      <w:pPr>
        <w:ind w:left="3600" w:hanging="360"/>
      </w:pPr>
      <w:rPr>
        <w:rFonts w:ascii="Courier New" w:hAnsi="Courier New" w:hint="default"/>
      </w:rPr>
    </w:lvl>
    <w:lvl w:ilvl="5" w:tplc="3E6E793E">
      <w:start w:val="1"/>
      <w:numFmt w:val="bullet"/>
      <w:lvlText w:val=""/>
      <w:lvlJc w:val="left"/>
      <w:pPr>
        <w:ind w:left="4320" w:hanging="360"/>
      </w:pPr>
      <w:rPr>
        <w:rFonts w:ascii="Wingdings" w:hAnsi="Wingdings" w:hint="default"/>
      </w:rPr>
    </w:lvl>
    <w:lvl w:ilvl="6" w:tplc="E2043BB0">
      <w:start w:val="1"/>
      <w:numFmt w:val="bullet"/>
      <w:lvlText w:val=""/>
      <w:lvlJc w:val="left"/>
      <w:pPr>
        <w:ind w:left="5040" w:hanging="360"/>
      </w:pPr>
      <w:rPr>
        <w:rFonts w:ascii="Symbol" w:hAnsi="Symbol" w:hint="default"/>
      </w:rPr>
    </w:lvl>
    <w:lvl w:ilvl="7" w:tplc="1C88DC24">
      <w:start w:val="1"/>
      <w:numFmt w:val="bullet"/>
      <w:lvlText w:val="o"/>
      <w:lvlJc w:val="left"/>
      <w:pPr>
        <w:ind w:left="5760" w:hanging="360"/>
      </w:pPr>
      <w:rPr>
        <w:rFonts w:ascii="Courier New" w:hAnsi="Courier New" w:hint="default"/>
      </w:rPr>
    </w:lvl>
    <w:lvl w:ilvl="8" w:tplc="F98AADC6">
      <w:start w:val="1"/>
      <w:numFmt w:val="bullet"/>
      <w:lvlText w:val=""/>
      <w:lvlJc w:val="left"/>
      <w:pPr>
        <w:ind w:left="6480" w:hanging="360"/>
      </w:pPr>
      <w:rPr>
        <w:rFonts w:ascii="Wingdings" w:hAnsi="Wingdings" w:hint="default"/>
      </w:rPr>
    </w:lvl>
  </w:abstractNum>
  <w:abstractNum w:abstractNumId="5" w15:restartNumberingAfterBreak="0">
    <w:nsid w:val="71B21497"/>
    <w:multiLevelType w:val="hybridMultilevel"/>
    <w:tmpl w:val="2E72384A"/>
    <w:lvl w:ilvl="0" w:tplc="C4CA0182">
      <w:start w:val="1"/>
      <w:numFmt w:val="decimal"/>
      <w:lvlText w:val="%1."/>
      <w:lvlJc w:val="left"/>
      <w:pPr>
        <w:ind w:left="720" w:hanging="360"/>
      </w:pPr>
    </w:lvl>
    <w:lvl w:ilvl="1" w:tplc="33FA53D6">
      <w:start w:val="1"/>
      <w:numFmt w:val="lowerLetter"/>
      <w:lvlText w:val="%2."/>
      <w:lvlJc w:val="left"/>
      <w:pPr>
        <w:ind w:left="1440" w:hanging="360"/>
      </w:pPr>
    </w:lvl>
    <w:lvl w:ilvl="2" w:tplc="D45EB498">
      <w:start w:val="1"/>
      <w:numFmt w:val="lowerRoman"/>
      <w:lvlText w:val="%3."/>
      <w:lvlJc w:val="right"/>
      <w:pPr>
        <w:ind w:left="2160" w:hanging="180"/>
      </w:pPr>
    </w:lvl>
    <w:lvl w:ilvl="3" w:tplc="B6627326">
      <w:start w:val="1"/>
      <w:numFmt w:val="decimal"/>
      <w:lvlText w:val="%4."/>
      <w:lvlJc w:val="left"/>
      <w:pPr>
        <w:ind w:left="2880" w:hanging="360"/>
      </w:pPr>
    </w:lvl>
    <w:lvl w:ilvl="4" w:tplc="15FE31D6">
      <w:start w:val="1"/>
      <w:numFmt w:val="lowerLetter"/>
      <w:lvlText w:val="%5."/>
      <w:lvlJc w:val="left"/>
      <w:pPr>
        <w:ind w:left="3600" w:hanging="360"/>
      </w:pPr>
    </w:lvl>
    <w:lvl w:ilvl="5" w:tplc="65BEB318">
      <w:start w:val="1"/>
      <w:numFmt w:val="lowerRoman"/>
      <w:lvlText w:val="%6."/>
      <w:lvlJc w:val="right"/>
      <w:pPr>
        <w:ind w:left="4320" w:hanging="180"/>
      </w:pPr>
    </w:lvl>
    <w:lvl w:ilvl="6" w:tplc="4448DF0A">
      <w:start w:val="1"/>
      <w:numFmt w:val="decimal"/>
      <w:lvlText w:val="%7."/>
      <w:lvlJc w:val="left"/>
      <w:pPr>
        <w:ind w:left="5040" w:hanging="360"/>
      </w:pPr>
    </w:lvl>
    <w:lvl w:ilvl="7" w:tplc="FFE4873E">
      <w:start w:val="1"/>
      <w:numFmt w:val="lowerLetter"/>
      <w:lvlText w:val="%8."/>
      <w:lvlJc w:val="left"/>
      <w:pPr>
        <w:ind w:left="5760" w:hanging="360"/>
      </w:pPr>
    </w:lvl>
    <w:lvl w:ilvl="8" w:tplc="E544E9AE">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dav, Sourabh">
    <w15:presenceInfo w15:providerId="None" w15:userId="Yadav, Sourab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D40781"/>
    <w:rsid w:val="00033101"/>
    <w:rsid w:val="000E2882"/>
    <w:rsid w:val="00122191"/>
    <w:rsid w:val="00162240"/>
    <w:rsid w:val="00172051"/>
    <w:rsid w:val="002178B0"/>
    <w:rsid w:val="002723CB"/>
    <w:rsid w:val="00273757"/>
    <w:rsid w:val="00336BAF"/>
    <w:rsid w:val="00344676"/>
    <w:rsid w:val="003922E1"/>
    <w:rsid w:val="0049498A"/>
    <w:rsid w:val="00542BF8"/>
    <w:rsid w:val="00583A5B"/>
    <w:rsid w:val="00683C39"/>
    <w:rsid w:val="00705041"/>
    <w:rsid w:val="007C5E0E"/>
    <w:rsid w:val="007D36E5"/>
    <w:rsid w:val="0087332B"/>
    <w:rsid w:val="00896583"/>
    <w:rsid w:val="008D43BF"/>
    <w:rsid w:val="009A3051"/>
    <w:rsid w:val="009C200E"/>
    <w:rsid w:val="00AA6158"/>
    <w:rsid w:val="00AA699B"/>
    <w:rsid w:val="00C3684F"/>
    <w:rsid w:val="00CE2C58"/>
    <w:rsid w:val="00CE4B3C"/>
    <w:rsid w:val="00D97116"/>
    <w:rsid w:val="00DB052A"/>
    <w:rsid w:val="00E20F1A"/>
    <w:rsid w:val="00EE23A3"/>
    <w:rsid w:val="047BC193"/>
    <w:rsid w:val="06474F86"/>
    <w:rsid w:val="081646FE"/>
    <w:rsid w:val="0A2BA2C5"/>
    <w:rsid w:val="0A7CB562"/>
    <w:rsid w:val="0B85E111"/>
    <w:rsid w:val="0BC92806"/>
    <w:rsid w:val="0E825445"/>
    <w:rsid w:val="0FC369F1"/>
    <w:rsid w:val="126A60B6"/>
    <w:rsid w:val="1354D55D"/>
    <w:rsid w:val="155238B2"/>
    <w:rsid w:val="15B565E2"/>
    <w:rsid w:val="187586C3"/>
    <w:rsid w:val="18D81EAF"/>
    <w:rsid w:val="198FF622"/>
    <w:rsid w:val="1ABE1003"/>
    <w:rsid w:val="1B061C98"/>
    <w:rsid w:val="1B373E62"/>
    <w:rsid w:val="1F8C3B02"/>
    <w:rsid w:val="201B2013"/>
    <w:rsid w:val="208988AF"/>
    <w:rsid w:val="21A8137D"/>
    <w:rsid w:val="231DA3F7"/>
    <w:rsid w:val="2343E3DE"/>
    <w:rsid w:val="27488C54"/>
    <w:rsid w:val="297F6D80"/>
    <w:rsid w:val="2999FD05"/>
    <w:rsid w:val="29CA5F1E"/>
    <w:rsid w:val="2AEFDA58"/>
    <w:rsid w:val="2B1B3DE1"/>
    <w:rsid w:val="2B35CD66"/>
    <w:rsid w:val="2CAD95FE"/>
    <w:rsid w:val="2CBFFE49"/>
    <w:rsid w:val="2CD00A30"/>
    <w:rsid w:val="2FD586A7"/>
    <w:rsid w:val="3027DB7B"/>
    <w:rsid w:val="30D6463D"/>
    <w:rsid w:val="318DBE7D"/>
    <w:rsid w:val="31A37B53"/>
    <w:rsid w:val="329658EC"/>
    <w:rsid w:val="38068BB6"/>
    <w:rsid w:val="391E8A20"/>
    <w:rsid w:val="3AE82C88"/>
    <w:rsid w:val="3CEE1B80"/>
    <w:rsid w:val="3D6BA471"/>
    <w:rsid w:val="3E548581"/>
    <w:rsid w:val="3FAC0189"/>
    <w:rsid w:val="4025BC42"/>
    <w:rsid w:val="40C64507"/>
    <w:rsid w:val="418F6858"/>
    <w:rsid w:val="4198585F"/>
    <w:rsid w:val="42398C26"/>
    <w:rsid w:val="4327F6A4"/>
    <w:rsid w:val="432B38B9"/>
    <w:rsid w:val="49037B37"/>
    <w:rsid w:val="4964C1B1"/>
    <w:rsid w:val="49A21A0B"/>
    <w:rsid w:val="49A8C719"/>
    <w:rsid w:val="4B2CD25A"/>
    <w:rsid w:val="4B3174F2"/>
    <w:rsid w:val="4B3F3AA5"/>
    <w:rsid w:val="4BCD1D35"/>
    <w:rsid w:val="4C3B1BF9"/>
    <w:rsid w:val="4CD9BACD"/>
    <w:rsid w:val="4FD0B4C9"/>
    <w:rsid w:val="50B4E109"/>
    <w:rsid w:val="50DC68D1"/>
    <w:rsid w:val="51167AA2"/>
    <w:rsid w:val="5165E33A"/>
    <w:rsid w:val="52B3DE9A"/>
    <w:rsid w:val="53EC81CB"/>
    <w:rsid w:val="5408F41B"/>
    <w:rsid w:val="541BF719"/>
    <w:rsid w:val="545E8BF2"/>
    <w:rsid w:val="54A5882E"/>
    <w:rsid w:val="54CE57CB"/>
    <w:rsid w:val="54D3A791"/>
    <w:rsid w:val="575397DB"/>
    <w:rsid w:val="58EB1ED1"/>
    <w:rsid w:val="58EF683C"/>
    <w:rsid w:val="5AA4348B"/>
    <w:rsid w:val="5B4BBC09"/>
    <w:rsid w:val="5E82846C"/>
    <w:rsid w:val="5ED40781"/>
    <w:rsid w:val="60FA7A21"/>
    <w:rsid w:val="617C2DBC"/>
    <w:rsid w:val="62B6D0CB"/>
    <w:rsid w:val="656872AF"/>
    <w:rsid w:val="66489253"/>
    <w:rsid w:val="665F69DF"/>
    <w:rsid w:val="66BE6C22"/>
    <w:rsid w:val="6759834F"/>
    <w:rsid w:val="6A13DE7E"/>
    <w:rsid w:val="6A912411"/>
    <w:rsid w:val="6BFD83E0"/>
    <w:rsid w:val="6C2CF472"/>
    <w:rsid w:val="6DC8C4D3"/>
    <w:rsid w:val="70818C6B"/>
    <w:rsid w:val="71260F80"/>
    <w:rsid w:val="72371BA6"/>
    <w:rsid w:val="72B119BD"/>
    <w:rsid w:val="72FD9890"/>
    <w:rsid w:val="730DECFE"/>
    <w:rsid w:val="753C01A0"/>
    <w:rsid w:val="75CF9222"/>
    <w:rsid w:val="76F26186"/>
    <w:rsid w:val="797580DC"/>
    <w:rsid w:val="7BC43F12"/>
    <w:rsid w:val="7C06DA98"/>
    <w:rsid w:val="7CC7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0781"/>
  <w15:chartTrackingRefBased/>
  <w15:docId w15:val="{70C2B2A1-06FA-4E9A-9971-972FB7D0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33101"/>
    <w:rPr>
      <w:color w:val="0000FF"/>
      <w:u w:val="single"/>
    </w:rPr>
  </w:style>
  <w:style w:type="paragraph" w:styleId="NormalWeb">
    <w:name w:val="Normal (Web)"/>
    <w:basedOn w:val="Normal"/>
    <w:uiPriority w:val="99"/>
    <w:semiHidden/>
    <w:unhideWhenUsed/>
    <w:rsid w:val="0089658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8D43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599">
      <w:bodyDiv w:val="1"/>
      <w:marLeft w:val="0"/>
      <w:marRight w:val="0"/>
      <w:marTop w:val="0"/>
      <w:marBottom w:val="0"/>
      <w:divBdr>
        <w:top w:val="none" w:sz="0" w:space="0" w:color="auto"/>
        <w:left w:val="none" w:sz="0" w:space="0" w:color="auto"/>
        <w:bottom w:val="none" w:sz="0" w:space="0" w:color="auto"/>
        <w:right w:val="none" w:sz="0" w:space="0" w:color="auto"/>
      </w:divBdr>
      <w:divsChild>
        <w:div w:id="491916082">
          <w:marLeft w:val="0"/>
          <w:marRight w:val="0"/>
          <w:marTop w:val="0"/>
          <w:marBottom w:val="0"/>
          <w:divBdr>
            <w:top w:val="none" w:sz="0" w:space="0" w:color="auto"/>
            <w:left w:val="none" w:sz="0" w:space="0" w:color="auto"/>
            <w:bottom w:val="none" w:sz="0" w:space="0" w:color="auto"/>
            <w:right w:val="none" w:sz="0" w:space="0" w:color="auto"/>
          </w:divBdr>
          <w:divsChild>
            <w:div w:id="971329319">
              <w:marLeft w:val="0"/>
              <w:marRight w:val="0"/>
              <w:marTop w:val="0"/>
              <w:marBottom w:val="0"/>
              <w:divBdr>
                <w:top w:val="none" w:sz="0" w:space="0" w:color="auto"/>
                <w:left w:val="none" w:sz="0" w:space="0" w:color="auto"/>
                <w:bottom w:val="none" w:sz="0" w:space="0" w:color="auto"/>
                <w:right w:val="none" w:sz="0" w:space="0" w:color="auto"/>
              </w:divBdr>
              <w:divsChild>
                <w:div w:id="319504470">
                  <w:marLeft w:val="0"/>
                  <w:marRight w:val="0"/>
                  <w:marTop w:val="0"/>
                  <w:marBottom w:val="0"/>
                  <w:divBdr>
                    <w:top w:val="none" w:sz="0" w:space="0" w:color="auto"/>
                    <w:left w:val="none" w:sz="0" w:space="0" w:color="auto"/>
                    <w:bottom w:val="none" w:sz="0" w:space="0" w:color="auto"/>
                    <w:right w:val="none" w:sz="0" w:space="0" w:color="auto"/>
                  </w:divBdr>
                  <w:divsChild>
                    <w:div w:id="2193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
    <w:div w:id="1224834715">
      <w:bodyDiv w:val="1"/>
      <w:marLeft w:val="0"/>
      <w:marRight w:val="0"/>
      <w:marTop w:val="0"/>
      <w:marBottom w:val="0"/>
      <w:divBdr>
        <w:top w:val="none" w:sz="0" w:space="0" w:color="auto"/>
        <w:left w:val="none" w:sz="0" w:space="0" w:color="auto"/>
        <w:bottom w:val="none" w:sz="0" w:space="0" w:color="auto"/>
        <w:right w:val="none" w:sz="0" w:space="0" w:color="auto"/>
      </w:divBdr>
    </w:div>
    <w:div w:id="1482426314">
      <w:bodyDiv w:val="1"/>
      <w:marLeft w:val="0"/>
      <w:marRight w:val="0"/>
      <w:marTop w:val="0"/>
      <w:marBottom w:val="0"/>
      <w:divBdr>
        <w:top w:val="none" w:sz="0" w:space="0" w:color="auto"/>
        <w:left w:val="none" w:sz="0" w:space="0" w:color="auto"/>
        <w:bottom w:val="none" w:sz="0" w:space="0" w:color="auto"/>
        <w:right w:val="none" w:sz="0" w:space="0" w:color="auto"/>
      </w:divBdr>
    </w:div>
    <w:div w:id="1740861178">
      <w:bodyDiv w:val="1"/>
      <w:marLeft w:val="0"/>
      <w:marRight w:val="0"/>
      <w:marTop w:val="0"/>
      <w:marBottom w:val="0"/>
      <w:divBdr>
        <w:top w:val="none" w:sz="0" w:space="0" w:color="auto"/>
        <w:left w:val="none" w:sz="0" w:space="0" w:color="auto"/>
        <w:bottom w:val="none" w:sz="0" w:space="0" w:color="auto"/>
        <w:right w:val="none" w:sz="0" w:space="0" w:color="auto"/>
      </w:divBdr>
    </w:div>
    <w:div w:id="211740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t.instructure.com/groups/116357/users/1955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Nayana</dc:creator>
  <cp:keywords/>
  <dc:description/>
  <cp:lastModifiedBy>Yadav, Sourabh</cp:lastModifiedBy>
  <cp:revision>2</cp:revision>
  <dcterms:created xsi:type="dcterms:W3CDTF">2022-03-13T19:54:00Z</dcterms:created>
  <dcterms:modified xsi:type="dcterms:W3CDTF">2022-03-13T19:54:00Z</dcterms:modified>
</cp:coreProperties>
</file>